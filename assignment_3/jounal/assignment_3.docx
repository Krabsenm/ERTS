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8A3518" w:rsidRDefault="00764C36"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Embedded Real-Time</w:t>
      </w:r>
    </w:p>
    <w:p w14:paraId="3CE9D553" w14:textId="77777777" w:rsidR="007E5379" w:rsidRPr="008A3518" w:rsidRDefault="007E5379" w:rsidP="007E5379">
      <w:pPr>
        <w:spacing w:before="0"/>
        <w:jc w:val="center"/>
        <w:rPr>
          <w:rFonts w:ascii="TT15Et00" w:eastAsiaTheme="minorHAnsi" w:hAnsi="TT15Et00" w:cs="TT15Et00"/>
          <w:bCs w:val="0"/>
          <w:color w:val="1F497D"/>
          <w:spacing w:val="0"/>
          <w:sz w:val="72"/>
          <w:szCs w:val="72"/>
          <w:lang w:val="en-US" w:eastAsia="en-US"/>
        </w:rPr>
      </w:pPr>
      <w:r w:rsidRPr="008A3518">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223FDB3F"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Journal on Exercises </w:t>
      </w:r>
      <w:r w:rsidR="008A3518">
        <w:rPr>
          <w:rFonts w:ascii="TT15Et00" w:eastAsiaTheme="minorHAnsi" w:hAnsi="TT15Et00" w:cs="TT15Et00"/>
          <w:bCs w:val="0"/>
          <w:color w:val="4F82BE"/>
          <w:spacing w:val="0"/>
          <w:sz w:val="40"/>
          <w:szCs w:val="40"/>
          <w:lang w:val="en-US" w:eastAsia="en-US"/>
        </w:rPr>
        <w:t>3</w:t>
      </w:r>
    </w:p>
    <w:p w14:paraId="3E2913EA" w14:textId="77777777" w:rsidR="007E5379" w:rsidRPr="008A3518" w:rsidRDefault="007E5379" w:rsidP="007E5379">
      <w:pPr>
        <w:jc w:val="center"/>
        <w:rPr>
          <w:rFonts w:ascii="TT15Et00" w:eastAsiaTheme="minorHAnsi" w:hAnsi="TT15Et00" w:cs="TT15Et00"/>
          <w:bCs w:val="0"/>
          <w:color w:val="4F82BE"/>
          <w:spacing w:val="0"/>
          <w:sz w:val="40"/>
          <w:szCs w:val="40"/>
          <w:lang w:val="en-US" w:eastAsia="en-US"/>
        </w:rPr>
      </w:pPr>
    </w:p>
    <w:p w14:paraId="48EDCE2D" w14:textId="3C84CED6" w:rsidR="007E5379" w:rsidRPr="008A3518" w:rsidRDefault="007E5379" w:rsidP="007E5379">
      <w:pPr>
        <w:jc w:val="center"/>
        <w:rPr>
          <w:rFonts w:ascii="TT15Et00" w:eastAsiaTheme="minorHAnsi" w:hAnsi="TT15Et00" w:cs="TT15Et00"/>
          <w:bCs w:val="0"/>
          <w:color w:val="4F82BE"/>
          <w:spacing w:val="0"/>
          <w:sz w:val="40"/>
          <w:szCs w:val="40"/>
          <w:lang w:val="en-US" w:eastAsia="en-US"/>
        </w:rPr>
      </w:pPr>
      <w:r w:rsidRPr="008A3518">
        <w:rPr>
          <w:rFonts w:ascii="TT15Et00" w:eastAsiaTheme="minorHAnsi" w:hAnsi="TT15Et00" w:cs="TT15Et00"/>
          <w:bCs w:val="0"/>
          <w:color w:val="4F82BE"/>
          <w:spacing w:val="0"/>
          <w:sz w:val="40"/>
          <w:szCs w:val="40"/>
          <w:lang w:val="en-US" w:eastAsia="en-US"/>
        </w:rPr>
        <w:t xml:space="preserve">Group </w:t>
      </w:r>
      <w:r w:rsidR="008A3518">
        <w:rPr>
          <w:rFonts w:ascii="TT15Et00" w:eastAsiaTheme="minorHAnsi" w:hAnsi="TT15Et00" w:cs="TT15Et00"/>
          <w:bCs w:val="0"/>
          <w:color w:val="4F82BE"/>
          <w:spacing w:val="0"/>
          <w:sz w:val="40"/>
          <w:szCs w:val="40"/>
          <w:lang w:val="en-US" w:eastAsia="en-US"/>
        </w:rPr>
        <w:t>10</w:t>
      </w:r>
    </w:p>
    <w:p w14:paraId="660B69D7"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14C1B6C8"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8A3518"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8A3518" w:rsidRDefault="007E5379" w:rsidP="007E5379">
      <w:pPr>
        <w:spacing w:before="0"/>
        <w:rPr>
          <w:rFonts w:ascii="TT15Dt00" w:eastAsiaTheme="minorHAnsi" w:hAnsi="TT15Dt00" w:cs="TT15Dt00"/>
          <w:bCs w:val="0"/>
          <w:spacing w:val="0"/>
          <w:szCs w:val="22"/>
          <w:lang w:val="en-US" w:eastAsia="en-US"/>
        </w:rPr>
      </w:pPr>
      <w:r w:rsidRPr="008A3518">
        <w:rPr>
          <w:rFonts w:ascii="TT15Dt00" w:eastAsiaTheme="minorHAnsi" w:hAnsi="TT15Dt00" w:cs="TT15Dt00"/>
          <w:bCs w:val="0"/>
          <w:spacing w:val="0"/>
          <w:szCs w:val="22"/>
          <w:lang w:val="en-US" w:eastAsia="en-US"/>
        </w:rPr>
        <w:t>Authors:</w:t>
      </w:r>
    </w:p>
    <w:p w14:paraId="08B441FA" w14:textId="6C5C5B62" w:rsidR="007E5379"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Mads Krabsen, 201507805</w:t>
      </w:r>
    </w:p>
    <w:p w14:paraId="2E2AA22F" w14:textId="08684617" w:rsidR="008A3518" w:rsidRDefault="008A3518" w:rsidP="007E5379">
      <w:pPr>
        <w:spacing w:before="0"/>
        <w:rPr>
          <w:rFonts w:ascii="TT15Dt00" w:eastAsiaTheme="minorHAnsi" w:hAnsi="TT15Dt00" w:cs="TT15Dt00"/>
          <w:bCs w:val="0"/>
          <w:spacing w:val="0"/>
          <w:szCs w:val="22"/>
          <w:lang w:val="en-US" w:eastAsia="en-US"/>
        </w:rPr>
      </w:pPr>
      <w:r>
        <w:rPr>
          <w:rFonts w:ascii="TT15Dt00" w:eastAsiaTheme="minorHAnsi" w:hAnsi="TT15Dt00" w:cs="TT15Dt00"/>
          <w:bCs w:val="0"/>
          <w:spacing w:val="0"/>
          <w:szCs w:val="22"/>
          <w:lang w:val="en-US" w:eastAsia="en-US"/>
        </w:rPr>
        <w:t>Jonas K. Rask, 2015</w:t>
      </w:r>
      <w:r w:rsidR="00EE1DFF">
        <w:rPr>
          <w:rFonts w:ascii="TT15Dt00" w:eastAsiaTheme="minorHAnsi" w:hAnsi="TT15Dt00" w:cs="TT15Dt00"/>
          <w:bCs w:val="0"/>
          <w:spacing w:val="0"/>
          <w:szCs w:val="22"/>
          <w:lang w:val="en-US" w:eastAsia="en-US"/>
        </w:rPr>
        <w:t>07306</w:t>
      </w:r>
    </w:p>
    <w:p w14:paraId="6E2C2334" w14:textId="0280A86D" w:rsidR="008A3518" w:rsidRPr="0004673F" w:rsidRDefault="008A3518"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Frederik P. Madsen, 2015</w:t>
      </w:r>
      <w:r w:rsidR="00EE1DFF">
        <w:rPr>
          <w:rFonts w:ascii="TT15Dt00" w:eastAsiaTheme="minorHAnsi" w:hAnsi="TT15Dt00" w:cs="TT15Dt00"/>
          <w:bCs w:val="0"/>
          <w:spacing w:val="0"/>
          <w:szCs w:val="22"/>
          <w:lang w:val="da-DK" w:eastAsia="en-US"/>
        </w:rPr>
        <w:t>04477</w:t>
      </w:r>
    </w:p>
    <w:p w14:paraId="0653D9CF"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9D78056"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B634E8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6BC8E22A"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149963E4"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5B99D441" w14:textId="77777777" w:rsidR="007E5379" w:rsidRPr="0004673F" w:rsidRDefault="007E5379" w:rsidP="007E5379">
      <w:pPr>
        <w:spacing w:before="0"/>
        <w:rPr>
          <w:rFonts w:ascii="TT15Dt00" w:eastAsiaTheme="minorHAnsi" w:hAnsi="TT15Dt00" w:cs="TT15Dt00"/>
          <w:bCs w:val="0"/>
          <w:spacing w:val="0"/>
          <w:szCs w:val="22"/>
          <w:lang w:val="da-DK" w:eastAsia="en-US"/>
        </w:rPr>
      </w:pPr>
    </w:p>
    <w:p w14:paraId="3770A4D2" w14:textId="77777777" w:rsidR="007E5379" w:rsidRPr="0004673F" w:rsidRDefault="007E5379" w:rsidP="007E5379">
      <w:pPr>
        <w:spacing w:before="0"/>
        <w:rPr>
          <w:rFonts w:ascii="TT15Dt00" w:eastAsiaTheme="minorHAnsi" w:hAnsi="TT15Dt00" w:cs="TT15Dt00"/>
          <w:bCs w:val="0"/>
          <w:spacing w:val="0"/>
          <w:szCs w:val="22"/>
          <w:lang w:val="da-DK" w:eastAsia="en-US"/>
        </w:rPr>
      </w:pPr>
      <w:r w:rsidRPr="0004673F">
        <w:rPr>
          <w:rFonts w:ascii="TT15Dt00" w:eastAsiaTheme="minorHAnsi" w:hAnsi="TT15Dt00" w:cs="TT15Dt00"/>
          <w:bCs w:val="0"/>
          <w:spacing w:val="0"/>
          <w:szCs w:val="22"/>
          <w:lang w:val="da-DK" w:eastAsia="en-US"/>
        </w:rPr>
        <w:t>Supervisor:</w:t>
      </w:r>
    </w:p>
    <w:p w14:paraId="7B56F35D" w14:textId="4511B3F4" w:rsidR="00B6312D" w:rsidRPr="00CC1E73" w:rsidRDefault="0057793C" w:rsidP="004933F9">
      <w:pPr>
        <w:rPr>
          <w:rFonts w:ascii="TT15Ct00" w:eastAsiaTheme="minorHAnsi" w:hAnsi="TT15Ct00" w:cs="TT15Ct00"/>
          <w:bCs w:val="0"/>
          <w:spacing w:val="0"/>
          <w:szCs w:val="22"/>
          <w:lang w:val="da-DK" w:eastAsia="en-US"/>
        </w:rPr>
      </w:pPr>
      <w:r w:rsidRPr="00CC1E73">
        <w:rPr>
          <w:rFonts w:ascii="TT15Ct00" w:eastAsiaTheme="minorHAnsi" w:hAnsi="TT15Ct00" w:cs="TT15Ct00"/>
          <w:bCs w:val="0"/>
          <w:spacing w:val="0"/>
          <w:szCs w:val="22"/>
          <w:lang w:val="da-DK" w:eastAsia="en-US"/>
        </w:rPr>
        <w:t xml:space="preserve">Jalil </w:t>
      </w:r>
      <w:proofErr w:type="spellStart"/>
      <w:r w:rsidRPr="00CC1E73">
        <w:rPr>
          <w:rFonts w:ascii="TT15Ct00" w:eastAsiaTheme="minorHAnsi" w:hAnsi="TT15Ct00" w:cs="TT15Ct00"/>
          <w:bCs w:val="0"/>
          <w:spacing w:val="0"/>
          <w:szCs w:val="22"/>
          <w:lang w:val="da-DK" w:eastAsia="en-US"/>
        </w:rPr>
        <w:t>B</w:t>
      </w:r>
      <w:r w:rsidR="004933F9" w:rsidRPr="00CC1E73">
        <w:rPr>
          <w:rFonts w:ascii="TT15Ct00" w:eastAsiaTheme="minorHAnsi" w:hAnsi="TT15Ct00" w:cs="TT15Ct00"/>
          <w:bCs w:val="0"/>
          <w:spacing w:val="0"/>
          <w:szCs w:val="22"/>
          <w:lang w:val="da-DK" w:eastAsia="en-US"/>
        </w:rPr>
        <w:t>oudjadar</w:t>
      </w:r>
      <w:proofErr w:type="spellEnd"/>
    </w:p>
    <w:p w14:paraId="5F5BDEE7" w14:textId="77777777" w:rsidR="00FD6E5B" w:rsidRPr="00CC1E73" w:rsidRDefault="00FD6E5B" w:rsidP="00FD6E5B">
      <w:pPr>
        <w:rPr>
          <w:lang w:val="da-DK"/>
        </w:rPr>
      </w:pPr>
    </w:p>
    <w:bookmarkEnd w:id="72"/>
    <w:bookmarkEnd w:id="73"/>
    <w:p w14:paraId="489FB2C9" w14:textId="77777777" w:rsidR="003E64D0" w:rsidRPr="00CC1E73" w:rsidRDefault="003E64D0" w:rsidP="003E64D0">
      <w:pPr>
        <w:jc w:val="center"/>
        <w:rPr>
          <w:b/>
          <w:lang w:val="da-DK"/>
        </w:rPr>
      </w:pPr>
    </w:p>
    <w:p w14:paraId="5E9F1532" w14:textId="77777777" w:rsidR="00B6312D" w:rsidRPr="00CC1E73" w:rsidRDefault="00B6312D" w:rsidP="00B6312D">
      <w:pPr>
        <w:rPr>
          <w:lang w:val="da-DK"/>
        </w:rPr>
      </w:pPr>
    </w:p>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sz w:val="22"/>
        </w:rPr>
      </w:sdtEndPr>
      <w:sdtContent>
        <w:p w14:paraId="65E7C3DF" w14:textId="571A502E" w:rsidR="00FD6E5B" w:rsidRPr="00162AE2" w:rsidRDefault="00FD6E5B">
          <w:pPr>
            <w:pStyle w:val="TOCHeading"/>
            <w:rPr>
              <w:lang w:val="en-GB"/>
            </w:rPr>
          </w:pPr>
          <w:r w:rsidRPr="00162AE2">
            <w:rPr>
              <w:lang w:val="en-GB"/>
            </w:rPr>
            <w:t>Contents</w:t>
          </w:r>
        </w:p>
        <w:p w14:paraId="11AFB47A" w14:textId="32B13A6A" w:rsidR="00B6400C" w:rsidRDefault="00FD6E5B">
          <w:pPr>
            <w:pStyle w:val="TOC1"/>
            <w:tabs>
              <w:tab w:val="left" w:pos="480"/>
              <w:tab w:val="right" w:leader="dot" w:pos="9628"/>
            </w:tabs>
            <w:rPr>
              <w:rFonts w:eastAsiaTheme="minorEastAsia" w:cstheme="minorBidi"/>
              <w:b w:val="0"/>
              <w:bCs w:val="0"/>
              <w:noProof/>
              <w:spacing w:val="0"/>
              <w:szCs w:val="22"/>
              <w:lang w:val="en-US" w:eastAsia="en-US"/>
            </w:rPr>
          </w:pPr>
          <w:r w:rsidRPr="00162AE2">
            <w:fldChar w:fldCharType="begin"/>
          </w:r>
          <w:r w:rsidRPr="00162AE2">
            <w:instrText xml:space="preserve"> TOC \o "1-3" \h \z \u </w:instrText>
          </w:r>
          <w:r w:rsidRPr="00162AE2">
            <w:fldChar w:fldCharType="separate"/>
          </w:r>
          <w:hyperlink w:anchor="_Toc25491637" w:history="1">
            <w:r w:rsidR="00B6400C" w:rsidRPr="00831CF9">
              <w:rPr>
                <w:rStyle w:val="Hyperlink"/>
                <w:noProof/>
              </w:rPr>
              <w:t>1</w:t>
            </w:r>
            <w:r w:rsidR="00B6400C">
              <w:rPr>
                <w:rFonts w:eastAsiaTheme="minorEastAsia" w:cstheme="minorBidi"/>
                <w:b w:val="0"/>
                <w:bCs w:val="0"/>
                <w:noProof/>
                <w:spacing w:val="0"/>
                <w:szCs w:val="22"/>
                <w:lang w:val="en-US" w:eastAsia="en-US"/>
              </w:rPr>
              <w:tab/>
            </w:r>
            <w:r w:rsidR="00B6400C" w:rsidRPr="00831CF9">
              <w:rPr>
                <w:rStyle w:val="Hyperlink"/>
                <w:noProof/>
              </w:rPr>
              <w:t>Introduction</w:t>
            </w:r>
            <w:r w:rsidR="00B6400C">
              <w:rPr>
                <w:noProof/>
                <w:webHidden/>
              </w:rPr>
              <w:tab/>
            </w:r>
            <w:r w:rsidR="00B6400C">
              <w:rPr>
                <w:noProof/>
                <w:webHidden/>
              </w:rPr>
              <w:fldChar w:fldCharType="begin"/>
            </w:r>
            <w:r w:rsidR="00B6400C">
              <w:rPr>
                <w:noProof/>
                <w:webHidden/>
              </w:rPr>
              <w:instrText xml:space="preserve"> PAGEREF _Toc25491637 \h </w:instrText>
            </w:r>
            <w:r w:rsidR="00B6400C">
              <w:rPr>
                <w:noProof/>
                <w:webHidden/>
              </w:rPr>
            </w:r>
            <w:r w:rsidR="00B6400C">
              <w:rPr>
                <w:noProof/>
                <w:webHidden/>
              </w:rPr>
              <w:fldChar w:fldCharType="separate"/>
            </w:r>
            <w:r w:rsidR="00C9211C">
              <w:rPr>
                <w:noProof/>
                <w:webHidden/>
              </w:rPr>
              <w:t>2</w:t>
            </w:r>
            <w:r w:rsidR="00B6400C">
              <w:rPr>
                <w:noProof/>
                <w:webHidden/>
              </w:rPr>
              <w:fldChar w:fldCharType="end"/>
            </w:r>
          </w:hyperlink>
        </w:p>
        <w:p w14:paraId="1CAB69EA" w14:textId="6629C5CF"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38" w:history="1">
            <w:r w:rsidRPr="00831CF9">
              <w:rPr>
                <w:rStyle w:val="Hyperlink"/>
                <w:noProof/>
                <w14:scene3d>
                  <w14:camera w14:prst="orthographicFront"/>
                  <w14:lightRig w14:rig="threePt" w14:dir="t">
                    <w14:rot w14:lat="0" w14:lon="0" w14:rev="0"/>
                  </w14:lightRig>
                </w14:scene3d>
              </w:rPr>
              <w:t>1.1</w:t>
            </w:r>
            <w:r>
              <w:rPr>
                <w:rFonts w:eastAsiaTheme="minorEastAsia" w:cstheme="minorBidi"/>
                <w:b w:val="0"/>
                <w:bCs w:val="0"/>
                <w:noProof/>
                <w:spacing w:val="0"/>
                <w:lang w:val="en-US" w:eastAsia="en-US"/>
              </w:rPr>
              <w:tab/>
            </w:r>
            <w:r w:rsidRPr="00831CF9">
              <w:rPr>
                <w:rStyle w:val="Hyperlink"/>
                <w:noProof/>
              </w:rPr>
              <w:t>Intro to requirements for the exercises</w:t>
            </w:r>
            <w:r>
              <w:rPr>
                <w:noProof/>
                <w:webHidden/>
              </w:rPr>
              <w:tab/>
            </w:r>
            <w:r>
              <w:rPr>
                <w:noProof/>
                <w:webHidden/>
              </w:rPr>
              <w:fldChar w:fldCharType="begin"/>
            </w:r>
            <w:r>
              <w:rPr>
                <w:noProof/>
                <w:webHidden/>
              </w:rPr>
              <w:instrText xml:space="preserve"> PAGEREF _Toc25491638 \h </w:instrText>
            </w:r>
            <w:r>
              <w:rPr>
                <w:noProof/>
                <w:webHidden/>
              </w:rPr>
            </w:r>
            <w:r>
              <w:rPr>
                <w:noProof/>
                <w:webHidden/>
              </w:rPr>
              <w:fldChar w:fldCharType="separate"/>
            </w:r>
            <w:r w:rsidR="00C9211C">
              <w:rPr>
                <w:noProof/>
                <w:webHidden/>
              </w:rPr>
              <w:t>2</w:t>
            </w:r>
            <w:r>
              <w:rPr>
                <w:noProof/>
                <w:webHidden/>
              </w:rPr>
              <w:fldChar w:fldCharType="end"/>
            </w:r>
          </w:hyperlink>
        </w:p>
        <w:p w14:paraId="770AF552" w14:textId="0A5FA73E"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39" w:history="1">
            <w:r w:rsidRPr="00831CF9">
              <w:rPr>
                <w:rStyle w:val="Hyperlink"/>
                <w:noProof/>
                <w14:scene3d>
                  <w14:camera w14:prst="orthographicFront"/>
                  <w14:lightRig w14:rig="threePt" w14:dir="t">
                    <w14:rot w14:lat="0" w14:lon="0" w14:rev="0"/>
                  </w14:lightRig>
                </w14:scene3d>
              </w:rPr>
              <w:t>1.2</w:t>
            </w:r>
            <w:r>
              <w:rPr>
                <w:rFonts w:eastAsiaTheme="minorEastAsia" w:cstheme="minorBidi"/>
                <w:b w:val="0"/>
                <w:bCs w:val="0"/>
                <w:noProof/>
                <w:spacing w:val="0"/>
                <w:lang w:val="en-US" w:eastAsia="en-US"/>
              </w:rPr>
              <w:tab/>
            </w:r>
            <w:r w:rsidRPr="00831CF9">
              <w:rPr>
                <w:rStyle w:val="Hyperlink"/>
                <w:noProof/>
              </w:rPr>
              <w:t>Patterns used in the solution</w:t>
            </w:r>
            <w:r>
              <w:rPr>
                <w:noProof/>
                <w:webHidden/>
              </w:rPr>
              <w:tab/>
            </w:r>
            <w:r>
              <w:rPr>
                <w:noProof/>
                <w:webHidden/>
              </w:rPr>
              <w:fldChar w:fldCharType="begin"/>
            </w:r>
            <w:r>
              <w:rPr>
                <w:noProof/>
                <w:webHidden/>
              </w:rPr>
              <w:instrText xml:space="preserve"> PAGEREF _Toc25491639 \h </w:instrText>
            </w:r>
            <w:r>
              <w:rPr>
                <w:noProof/>
                <w:webHidden/>
              </w:rPr>
            </w:r>
            <w:r>
              <w:rPr>
                <w:noProof/>
                <w:webHidden/>
              </w:rPr>
              <w:fldChar w:fldCharType="separate"/>
            </w:r>
            <w:r w:rsidR="00C9211C">
              <w:rPr>
                <w:noProof/>
                <w:webHidden/>
              </w:rPr>
              <w:t>2</w:t>
            </w:r>
            <w:r>
              <w:rPr>
                <w:noProof/>
                <w:webHidden/>
              </w:rPr>
              <w:fldChar w:fldCharType="end"/>
            </w:r>
          </w:hyperlink>
        </w:p>
        <w:p w14:paraId="7A723748" w14:textId="10BEC6B6" w:rsidR="00B6400C" w:rsidRDefault="00B6400C">
          <w:pPr>
            <w:pStyle w:val="TOC1"/>
            <w:tabs>
              <w:tab w:val="left" w:pos="480"/>
              <w:tab w:val="right" w:leader="dot" w:pos="9628"/>
            </w:tabs>
            <w:rPr>
              <w:rFonts w:eastAsiaTheme="minorEastAsia" w:cstheme="minorBidi"/>
              <w:b w:val="0"/>
              <w:bCs w:val="0"/>
              <w:noProof/>
              <w:spacing w:val="0"/>
              <w:szCs w:val="22"/>
              <w:lang w:val="en-US" w:eastAsia="en-US"/>
            </w:rPr>
          </w:pPr>
          <w:hyperlink w:anchor="_Toc25491640" w:history="1">
            <w:r w:rsidRPr="00831CF9">
              <w:rPr>
                <w:rStyle w:val="Hyperlink"/>
                <w:noProof/>
              </w:rPr>
              <w:t>2</w:t>
            </w:r>
            <w:r>
              <w:rPr>
                <w:rFonts w:eastAsiaTheme="minorEastAsia" w:cstheme="minorBidi"/>
                <w:b w:val="0"/>
                <w:bCs w:val="0"/>
                <w:noProof/>
                <w:spacing w:val="0"/>
                <w:szCs w:val="22"/>
                <w:lang w:val="en-US" w:eastAsia="en-US"/>
              </w:rPr>
              <w:tab/>
            </w:r>
            <w:r w:rsidRPr="00831CF9">
              <w:rPr>
                <w:rStyle w:val="Hyperlink"/>
                <w:noProof/>
              </w:rPr>
              <w:t>Solution</w:t>
            </w:r>
            <w:r>
              <w:rPr>
                <w:noProof/>
                <w:webHidden/>
              </w:rPr>
              <w:tab/>
            </w:r>
            <w:r>
              <w:rPr>
                <w:noProof/>
                <w:webHidden/>
              </w:rPr>
              <w:fldChar w:fldCharType="begin"/>
            </w:r>
            <w:r>
              <w:rPr>
                <w:noProof/>
                <w:webHidden/>
              </w:rPr>
              <w:instrText xml:space="preserve"> PAGEREF _Toc25491640 \h </w:instrText>
            </w:r>
            <w:r>
              <w:rPr>
                <w:noProof/>
                <w:webHidden/>
              </w:rPr>
            </w:r>
            <w:r>
              <w:rPr>
                <w:noProof/>
                <w:webHidden/>
              </w:rPr>
              <w:fldChar w:fldCharType="separate"/>
            </w:r>
            <w:r w:rsidR="00C9211C">
              <w:rPr>
                <w:noProof/>
                <w:webHidden/>
              </w:rPr>
              <w:t>3</w:t>
            </w:r>
            <w:r>
              <w:rPr>
                <w:noProof/>
                <w:webHidden/>
              </w:rPr>
              <w:fldChar w:fldCharType="end"/>
            </w:r>
          </w:hyperlink>
        </w:p>
        <w:p w14:paraId="0ABFC5F6" w14:textId="215CAF76"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41" w:history="1">
            <w:r w:rsidRPr="00831CF9">
              <w:rPr>
                <w:rStyle w:val="Hyperlink"/>
                <w:noProof/>
                <w14:scene3d>
                  <w14:camera w14:prst="orthographicFront"/>
                  <w14:lightRig w14:rig="threePt" w14:dir="t">
                    <w14:rot w14:lat="0" w14:lon="0" w14:rev="0"/>
                  </w14:lightRig>
                </w14:scene3d>
              </w:rPr>
              <w:t>2.1</w:t>
            </w:r>
            <w:r>
              <w:rPr>
                <w:rFonts w:eastAsiaTheme="minorEastAsia" w:cstheme="minorBidi"/>
                <w:b w:val="0"/>
                <w:bCs w:val="0"/>
                <w:noProof/>
                <w:spacing w:val="0"/>
                <w:lang w:val="en-US" w:eastAsia="en-US"/>
              </w:rPr>
              <w:tab/>
            </w:r>
            <w:r w:rsidRPr="00831CF9">
              <w:rPr>
                <w:rStyle w:val="Hyperlink"/>
                <w:noProof/>
              </w:rPr>
              <w:t>Introduction to architecture and decisions</w:t>
            </w:r>
            <w:r>
              <w:rPr>
                <w:noProof/>
                <w:webHidden/>
              </w:rPr>
              <w:tab/>
            </w:r>
            <w:r>
              <w:rPr>
                <w:noProof/>
                <w:webHidden/>
              </w:rPr>
              <w:fldChar w:fldCharType="begin"/>
            </w:r>
            <w:r>
              <w:rPr>
                <w:noProof/>
                <w:webHidden/>
              </w:rPr>
              <w:instrText xml:space="preserve"> PAGEREF _Toc25491641 \h </w:instrText>
            </w:r>
            <w:r>
              <w:rPr>
                <w:noProof/>
                <w:webHidden/>
              </w:rPr>
            </w:r>
            <w:r>
              <w:rPr>
                <w:noProof/>
                <w:webHidden/>
              </w:rPr>
              <w:fldChar w:fldCharType="separate"/>
            </w:r>
            <w:r w:rsidR="00C9211C">
              <w:rPr>
                <w:noProof/>
                <w:webHidden/>
              </w:rPr>
              <w:t>3</w:t>
            </w:r>
            <w:r>
              <w:rPr>
                <w:noProof/>
                <w:webHidden/>
              </w:rPr>
              <w:fldChar w:fldCharType="end"/>
            </w:r>
          </w:hyperlink>
        </w:p>
        <w:p w14:paraId="7A1A2B21" w14:textId="27BF189C"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42" w:history="1">
            <w:r w:rsidRPr="00831CF9">
              <w:rPr>
                <w:rStyle w:val="Hyperlink"/>
                <w:noProof/>
                <w14:scene3d>
                  <w14:camera w14:prst="orthographicFront"/>
                  <w14:lightRig w14:rig="threePt" w14:dir="t">
                    <w14:rot w14:lat="0" w14:lon="0" w14:rev="0"/>
                  </w14:lightRig>
                </w14:scene3d>
              </w:rPr>
              <w:t>2.2</w:t>
            </w:r>
            <w:r>
              <w:rPr>
                <w:rFonts w:eastAsiaTheme="minorEastAsia" w:cstheme="minorBidi"/>
                <w:b w:val="0"/>
                <w:bCs w:val="0"/>
                <w:noProof/>
                <w:spacing w:val="0"/>
                <w:lang w:val="en-US" w:eastAsia="en-US"/>
              </w:rPr>
              <w:tab/>
            </w:r>
            <w:r w:rsidRPr="00831CF9">
              <w:rPr>
                <w:rStyle w:val="Hyperlink"/>
                <w:noProof/>
              </w:rPr>
              <w:t>Use Case View</w:t>
            </w:r>
            <w:r>
              <w:rPr>
                <w:noProof/>
                <w:webHidden/>
              </w:rPr>
              <w:tab/>
            </w:r>
            <w:r>
              <w:rPr>
                <w:noProof/>
                <w:webHidden/>
              </w:rPr>
              <w:fldChar w:fldCharType="begin"/>
            </w:r>
            <w:r>
              <w:rPr>
                <w:noProof/>
                <w:webHidden/>
              </w:rPr>
              <w:instrText xml:space="preserve"> PAGEREF _Toc25491642 \h </w:instrText>
            </w:r>
            <w:r>
              <w:rPr>
                <w:noProof/>
                <w:webHidden/>
              </w:rPr>
            </w:r>
            <w:r>
              <w:rPr>
                <w:noProof/>
                <w:webHidden/>
              </w:rPr>
              <w:fldChar w:fldCharType="separate"/>
            </w:r>
            <w:r w:rsidR="00C9211C">
              <w:rPr>
                <w:noProof/>
                <w:webHidden/>
              </w:rPr>
              <w:t>4</w:t>
            </w:r>
            <w:r>
              <w:rPr>
                <w:noProof/>
                <w:webHidden/>
              </w:rPr>
              <w:fldChar w:fldCharType="end"/>
            </w:r>
          </w:hyperlink>
        </w:p>
        <w:p w14:paraId="58F59D1A" w14:textId="090C2440"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3" w:history="1">
            <w:r w:rsidRPr="00831CF9">
              <w:rPr>
                <w:rStyle w:val="Hyperlink"/>
                <w:noProof/>
              </w:rPr>
              <w:t>2.2.1</w:t>
            </w:r>
            <w:r>
              <w:rPr>
                <w:rFonts w:eastAsiaTheme="minorEastAsia" w:cstheme="minorBidi"/>
                <w:bCs w:val="0"/>
                <w:noProof/>
                <w:spacing w:val="0"/>
                <w:lang w:val="en-US" w:eastAsia="en-US"/>
              </w:rPr>
              <w:tab/>
            </w:r>
            <w:r w:rsidRPr="00831CF9">
              <w:rPr>
                <w:rStyle w:val="Hyperlink"/>
                <w:noProof/>
              </w:rPr>
              <w:t>Start System</w:t>
            </w:r>
            <w:r>
              <w:rPr>
                <w:noProof/>
                <w:webHidden/>
              </w:rPr>
              <w:tab/>
            </w:r>
            <w:r>
              <w:rPr>
                <w:noProof/>
                <w:webHidden/>
              </w:rPr>
              <w:fldChar w:fldCharType="begin"/>
            </w:r>
            <w:r>
              <w:rPr>
                <w:noProof/>
                <w:webHidden/>
              </w:rPr>
              <w:instrText xml:space="preserve"> PAGEREF _Toc25491643 \h </w:instrText>
            </w:r>
            <w:r>
              <w:rPr>
                <w:noProof/>
                <w:webHidden/>
              </w:rPr>
            </w:r>
            <w:r>
              <w:rPr>
                <w:noProof/>
                <w:webHidden/>
              </w:rPr>
              <w:fldChar w:fldCharType="separate"/>
            </w:r>
            <w:r w:rsidR="00C9211C">
              <w:rPr>
                <w:noProof/>
                <w:webHidden/>
              </w:rPr>
              <w:t>5</w:t>
            </w:r>
            <w:r>
              <w:rPr>
                <w:noProof/>
                <w:webHidden/>
              </w:rPr>
              <w:fldChar w:fldCharType="end"/>
            </w:r>
          </w:hyperlink>
        </w:p>
        <w:p w14:paraId="6198E20F" w14:textId="2D236536"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4" w:history="1">
            <w:r w:rsidRPr="00831CF9">
              <w:rPr>
                <w:rStyle w:val="Hyperlink"/>
                <w:noProof/>
              </w:rPr>
              <w:t>2.2.2</w:t>
            </w:r>
            <w:r>
              <w:rPr>
                <w:rFonts w:eastAsiaTheme="minorEastAsia" w:cstheme="minorBidi"/>
                <w:bCs w:val="0"/>
                <w:noProof/>
                <w:spacing w:val="0"/>
                <w:lang w:val="en-US" w:eastAsia="en-US"/>
              </w:rPr>
              <w:tab/>
            </w:r>
            <w:r w:rsidRPr="00831CF9">
              <w:rPr>
                <w:rStyle w:val="Hyperlink"/>
                <w:noProof/>
              </w:rPr>
              <w:t>Configure System</w:t>
            </w:r>
            <w:r>
              <w:rPr>
                <w:noProof/>
                <w:webHidden/>
              </w:rPr>
              <w:tab/>
            </w:r>
            <w:r>
              <w:rPr>
                <w:noProof/>
                <w:webHidden/>
              </w:rPr>
              <w:fldChar w:fldCharType="begin"/>
            </w:r>
            <w:r>
              <w:rPr>
                <w:noProof/>
                <w:webHidden/>
              </w:rPr>
              <w:instrText xml:space="preserve"> PAGEREF _Toc25491644 \h </w:instrText>
            </w:r>
            <w:r>
              <w:rPr>
                <w:noProof/>
                <w:webHidden/>
              </w:rPr>
            </w:r>
            <w:r>
              <w:rPr>
                <w:noProof/>
                <w:webHidden/>
              </w:rPr>
              <w:fldChar w:fldCharType="separate"/>
            </w:r>
            <w:r w:rsidR="00C9211C">
              <w:rPr>
                <w:noProof/>
                <w:webHidden/>
              </w:rPr>
              <w:t>5</w:t>
            </w:r>
            <w:r>
              <w:rPr>
                <w:noProof/>
                <w:webHidden/>
              </w:rPr>
              <w:fldChar w:fldCharType="end"/>
            </w:r>
          </w:hyperlink>
        </w:p>
        <w:p w14:paraId="41253DB4" w14:textId="787F8F55"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5" w:history="1">
            <w:r w:rsidRPr="00831CF9">
              <w:rPr>
                <w:rStyle w:val="Hyperlink"/>
                <w:noProof/>
              </w:rPr>
              <w:t>2.2.3</w:t>
            </w:r>
            <w:r>
              <w:rPr>
                <w:rFonts w:eastAsiaTheme="minorEastAsia" w:cstheme="minorBidi"/>
                <w:bCs w:val="0"/>
                <w:noProof/>
                <w:spacing w:val="0"/>
                <w:lang w:val="en-US" w:eastAsia="en-US"/>
              </w:rPr>
              <w:tab/>
            </w:r>
            <w:r w:rsidRPr="00831CF9">
              <w:rPr>
                <w:rStyle w:val="Hyperlink"/>
                <w:noProof/>
              </w:rPr>
              <w:t>Run System</w:t>
            </w:r>
            <w:r>
              <w:rPr>
                <w:noProof/>
                <w:webHidden/>
              </w:rPr>
              <w:tab/>
            </w:r>
            <w:r>
              <w:rPr>
                <w:noProof/>
                <w:webHidden/>
              </w:rPr>
              <w:fldChar w:fldCharType="begin"/>
            </w:r>
            <w:r>
              <w:rPr>
                <w:noProof/>
                <w:webHidden/>
              </w:rPr>
              <w:instrText xml:space="preserve"> PAGEREF _Toc25491645 \h </w:instrText>
            </w:r>
            <w:r>
              <w:rPr>
                <w:noProof/>
                <w:webHidden/>
              </w:rPr>
            </w:r>
            <w:r>
              <w:rPr>
                <w:noProof/>
                <w:webHidden/>
              </w:rPr>
              <w:fldChar w:fldCharType="separate"/>
            </w:r>
            <w:r w:rsidR="00C9211C">
              <w:rPr>
                <w:noProof/>
                <w:webHidden/>
              </w:rPr>
              <w:t>5</w:t>
            </w:r>
            <w:r>
              <w:rPr>
                <w:noProof/>
                <w:webHidden/>
              </w:rPr>
              <w:fldChar w:fldCharType="end"/>
            </w:r>
          </w:hyperlink>
        </w:p>
        <w:p w14:paraId="4CBCFD94" w14:textId="3C970561"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46" w:history="1">
            <w:r w:rsidRPr="00831CF9">
              <w:rPr>
                <w:rStyle w:val="Hyperlink"/>
                <w:noProof/>
                <w14:scene3d>
                  <w14:camera w14:prst="orthographicFront"/>
                  <w14:lightRig w14:rig="threePt" w14:dir="t">
                    <w14:rot w14:lat="0" w14:lon="0" w14:rev="0"/>
                  </w14:lightRig>
                </w14:scene3d>
              </w:rPr>
              <w:t>2.3</w:t>
            </w:r>
            <w:r>
              <w:rPr>
                <w:rFonts w:eastAsiaTheme="minorEastAsia" w:cstheme="minorBidi"/>
                <w:b w:val="0"/>
                <w:bCs w:val="0"/>
                <w:noProof/>
                <w:spacing w:val="0"/>
                <w:lang w:val="en-US" w:eastAsia="en-US"/>
              </w:rPr>
              <w:tab/>
            </w:r>
            <w:r w:rsidRPr="00831CF9">
              <w:rPr>
                <w:rStyle w:val="Hyperlink"/>
                <w:noProof/>
              </w:rPr>
              <w:t>Logical View</w:t>
            </w:r>
            <w:r>
              <w:rPr>
                <w:noProof/>
                <w:webHidden/>
              </w:rPr>
              <w:tab/>
            </w:r>
            <w:r>
              <w:rPr>
                <w:noProof/>
                <w:webHidden/>
              </w:rPr>
              <w:fldChar w:fldCharType="begin"/>
            </w:r>
            <w:r>
              <w:rPr>
                <w:noProof/>
                <w:webHidden/>
              </w:rPr>
              <w:instrText xml:space="preserve"> PAGEREF _Toc25491646 \h </w:instrText>
            </w:r>
            <w:r>
              <w:rPr>
                <w:noProof/>
                <w:webHidden/>
              </w:rPr>
            </w:r>
            <w:r>
              <w:rPr>
                <w:noProof/>
                <w:webHidden/>
              </w:rPr>
              <w:fldChar w:fldCharType="separate"/>
            </w:r>
            <w:r w:rsidR="00C9211C">
              <w:rPr>
                <w:noProof/>
                <w:webHidden/>
              </w:rPr>
              <w:t>6</w:t>
            </w:r>
            <w:r>
              <w:rPr>
                <w:noProof/>
                <w:webHidden/>
              </w:rPr>
              <w:fldChar w:fldCharType="end"/>
            </w:r>
          </w:hyperlink>
        </w:p>
        <w:p w14:paraId="0958F2C8" w14:textId="517FCEDC"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7" w:history="1">
            <w:r w:rsidRPr="00831CF9">
              <w:rPr>
                <w:rStyle w:val="Hyperlink"/>
                <w:noProof/>
              </w:rPr>
              <w:t>2.3.1</w:t>
            </w:r>
            <w:r>
              <w:rPr>
                <w:rFonts w:eastAsiaTheme="minorEastAsia" w:cstheme="minorBidi"/>
                <w:bCs w:val="0"/>
                <w:noProof/>
                <w:spacing w:val="0"/>
                <w:lang w:val="en-US" w:eastAsia="en-US"/>
              </w:rPr>
              <w:tab/>
            </w:r>
            <w:r w:rsidRPr="00831CF9">
              <w:rPr>
                <w:rStyle w:val="Hyperlink"/>
                <w:noProof/>
              </w:rPr>
              <w:t>Class diagram(s)</w:t>
            </w:r>
            <w:r>
              <w:rPr>
                <w:noProof/>
                <w:webHidden/>
              </w:rPr>
              <w:tab/>
            </w:r>
            <w:r>
              <w:rPr>
                <w:noProof/>
                <w:webHidden/>
              </w:rPr>
              <w:fldChar w:fldCharType="begin"/>
            </w:r>
            <w:r>
              <w:rPr>
                <w:noProof/>
                <w:webHidden/>
              </w:rPr>
              <w:instrText xml:space="preserve"> PAGEREF _Toc25491647 \h </w:instrText>
            </w:r>
            <w:r>
              <w:rPr>
                <w:noProof/>
                <w:webHidden/>
              </w:rPr>
            </w:r>
            <w:r>
              <w:rPr>
                <w:noProof/>
                <w:webHidden/>
              </w:rPr>
              <w:fldChar w:fldCharType="separate"/>
            </w:r>
            <w:r w:rsidR="00C9211C">
              <w:rPr>
                <w:noProof/>
                <w:webHidden/>
              </w:rPr>
              <w:t>6</w:t>
            </w:r>
            <w:r>
              <w:rPr>
                <w:noProof/>
                <w:webHidden/>
              </w:rPr>
              <w:fldChar w:fldCharType="end"/>
            </w:r>
          </w:hyperlink>
        </w:p>
        <w:p w14:paraId="3466983B" w14:textId="51EA9985"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8" w:history="1">
            <w:r w:rsidRPr="00831CF9">
              <w:rPr>
                <w:rStyle w:val="Hyperlink"/>
                <w:noProof/>
              </w:rPr>
              <w:t>2.3.2</w:t>
            </w:r>
            <w:r>
              <w:rPr>
                <w:rFonts w:eastAsiaTheme="minorEastAsia" w:cstheme="minorBidi"/>
                <w:bCs w:val="0"/>
                <w:noProof/>
                <w:spacing w:val="0"/>
                <w:lang w:val="en-US" w:eastAsia="en-US"/>
              </w:rPr>
              <w:tab/>
            </w:r>
            <w:r w:rsidRPr="00831CF9">
              <w:rPr>
                <w:rStyle w:val="Hyperlink"/>
                <w:noProof/>
              </w:rPr>
              <w:t>Sequence diagram(s)</w:t>
            </w:r>
            <w:r>
              <w:rPr>
                <w:noProof/>
                <w:webHidden/>
              </w:rPr>
              <w:tab/>
            </w:r>
            <w:r>
              <w:rPr>
                <w:noProof/>
                <w:webHidden/>
              </w:rPr>
              <w:fldChar w:fldCharType="begin"/>
            </w:r>
            <w:r>
              <w:rPr>
                <w:noProof/>
                <w:webHidden/>
              </w:rPr>
              <w:instrText xml:space="preserve"> PAGEREF _Toc25491648 \h </w:instrText>
            </w:r>
            <w:r>
              <w:rPr>
                <w:noProof/>
                <w:webHidden/>
              </w:rPr>
            </w:r>
            <w:r>
              <w:rPr>
                <w:noProof/>
                <w:webHidden/>
              </w:rPr>
              <w:fldChar w:fldCharType="separate"/>
            </w:r>
            <w:r w:rsidR="00C9211C">
              <w:rPr>
                <w:noProof/>
                <w:webHidden/>
              </w:rPr>
              <w:t>7</w:t>
            </w:r>
            <w:r>
              <w:rPr>
                <w:noProof/>
                <w:webHidden/>
              </w:rPr>
              <w:fldChar w:fldCharType="end"/>
            </w:r>
          </w:hyperlink>
        </w:p>
        <w:p w14:paraId="5EEAE467" w14:textId="00A72421"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49" w:history="1">
            <w:r w:rsidRPr="00831CF9">
              <w:rPr>
                <w:rStyle w:val="Hyperlink"/>
                <w:noProof/>
              </w:rPr>
              <w:t>2.3.3</w:t>
            </w:r>
            <w:r>
              <w:rPr>
                <w:rFonts w:eastAsiaTheme="minorEastAsia" w:cstheme="minorBidi"/>
                <w:bCs w:val="0"/>
                <w:noProof/>
                <w:spacing w:val="0"/>
                <w:lang w:val="en-US" w:eastAsia="en-US"/>
              </w:rPr>
              <w:tab/>
            </w:r>
            <w:r w:rsidRPr="00831CF9">
              <w:rPr>
                <w:rStyle w:val="Hyperlink"/>
                <w:noProof/>
              </w:rPr>
              <w:t>State Diagram(s)</w:t>
            </w:r>
            <w:r>
              <w:rPr>
                <w:noProof/>
                <w:webHidden/>
              </w:rPr>
              <w:tab/>
            </w:r>
            <w:r>
              <w:rPr>
                <w:noProof/>
                <w:webHidden/>
              </w:rPr>
              <w:fldChar w:fldCharType="begin"/>
            </w:r>
            <w:r>
              <w:rPr>
                <w:noProof/>
                <w:webHidden/>
              </w:rPr>
              <w:instrText xml:space="preserve"> PAGEREF _Toc25491649 \h </w:instrText>
            </w:r>
            <w:r>
              <w:rPr>
                <w:noProof/>
                <w:webHidden/>
              </w:rPr>
            </w:r>
            <w:r>
              <w:rPr>
                <w:noProof/>
                <w:webHidden/>
              </w:rPr>
              <w:fldChar w:fldCharType="separate"/>
            </w:r>
            <w:r w:rsidR="00C9211C">
              <w:rPr>
                <w:noProof/>
                <w:webHidden/>
              </w:rPr>
              <w:t>10</w:t>
            </w:r>
            <w:r>
              <w:rPr>
                <w:noProof/>
                <w:webHidden/>
              </w:rPr>
              <w:fldChar w:fldCharType="end"/>
            </w:r>
          </w:hyperlink>
        </w:p>
        <w:p w14:paraId="74491C81" w14:textId="50D55E6F" w:rsidR="00B6400C" w:rsidRDefault="00B6400C">
          <w:pPr>
            <w:pStyle w:val="TOC2"/>
            <w:tabs>
              <w:tab w:val="left" w:pos="960"/>
              <w:tab w:val="right" w:leader="dot" w:pos="9628"/>
            </w:tabs>
            <w:rPr>
              <w:rFonts w:eastAsiaTheme="minorEastAsia" w:cstheme="minorBidi"/>
              <w:b w:val="0"/>
              <w:bCs w:val="0"/>
              <w:noProof/>
              <w:spacing w:val="0"/>
              <w:lang w:val="en-US" w:eastAsia="en-US"/>
            </w:rPr>
          </w:pPr>
          <w:hyperlink w:anchor="_Toc25491650" w:history="1">
            <w:r w:rsidRPr="00831CF9">
              <w:rPr>
                <w:rStyle w:val="Hyperlink"/>
                <w:noProof/>
                <w14:scene3d>
                  <w14:camera w14:prst="orthographicFront"/>
                  <w14:lightRig w14:rig="threePt" w14:dir="t">
                    <w14:rot w14:lat="0" w14:lon="0" w14:rev="0"/>
                  </w14:lightRig>
                </w14:scene3d>
              </w:rPr>
              <w:t>2.4</w:t>
            </w:r>
            <w:r>
              <w:rPr>
                <w:rFonts w:eastAsiaTheme="minorEastAsia" w:cstheme="minorBidi"/>
                <w:b w:val="0"/>
                <w:bCs w:val="0"/>
                <w:noProof/>
                <w:spacing w:val="0"/>
                <w:lang w:val="en-US" w:eastAsia="en-US"/>
              </w:rPr>
              <w:tab/>
            </w:r>
            <w:r w:rsidRPr="00831CF9">
              <w:rPr>
                <w:rStyle w:val="Hyperlink"/>
                <w:noProof/>
              </w:rPr>
              <w:t>Implementation View</w:t>
            </w:r>
            <w:r>
              <w:rPr>
                <w:noProof/>
                <w:webHidden/>
              </w:rPr>
              <w:tab/>
            </w:r>
            <w:r>
              <w:rPr>
                <w:noProof/>
                <w:webHidden/>
              </w:rPr>
              <w:fldChar w:fldCharType="begin"/>
            </w:r>
            <w:r>
              <w:rPr>
                <w:noProof/>
                <w:webHidden/>
              </w:rPr>
              <w:instrText xml:space="preserve"> PAGEREF _Toc25491650 \h </w:instrText>
            </w:r>
            <w:r>
              <w:rPr>
                <w:noProof/>
                <w:webHidden/>
              </w:rPr>
            </w:r>
            <w:r>
              <w:rPr>
                <w:noProof/>
                <w:webHidden/>
              </w:rPr>
              <w:fldChar w:fldCharType="separate"/>
            </w:r>
            <w:r w:rsidR="00C9211C">
              <w:rPr>
                <w:noProof/>
                <w:webHidden/>
              </w:rPr>
              <w:t>10</w:t>
            </w:r>
            <w:r>
              <w:rPr>
                <w:noProof/>
                <w:webHidden/>
              </w:rPr>
              <w:fldChar w:fldCharType="end"/>
            </w:r>
          </w:hyperlink>
        </w:p>
        <w:p w14:paraId="33D77FF1" w14:textId="74F168E5" w:rsidR="00B6400C" w:rsidRDefault="00B6400C">
          <w:pPr>
            <w:pStyle w:val="TOC3"/>
            <w:tabs>
              <w:tab w:val="left" w:pos="1200"/>
              <w:tab w:val="right" w:leader="dot" w:pos="9628"/>
            </w:tabs>
            <w:rPr>
              <w:rFonts w:eastAsiaTheme="minorEastAsia" w:cstheme="minorBidi"/>
              <w:bCs w:val="0"/>
              <w:noProof/>
              <w:spacing w:val="0"/>
              <w:lang w:val="en-US" w:eastAsia="en-US"/>
            </w:rPr>
          </w:pPr>
          <w:hyperlink w:anchor="_Toc25491651" w:history="1">
            <w:r w:rsidRPr="00831CF9">
              <w:rPr>
                <w:rStyle w:val="Hyperlink"/>
                <w:noProof/>
              </w:rPr>
              <w:t>2.4.1</w:t>
            </w:r>
            <w:r>
              <w:rPr>
                <w:rFonts w:eastAsiaTheme="minorEastAsia" w:cstheme="minorBidi"/>
                <w:bCs w:val="0"/>
                <w:noProof/>
                <w:spacing w:val="0"/>
                <w:lang w:val="en-US" w:eastAsia="en-US"/>
              </w:rPr>
              <w:tab/>
            </w:r>
            <w:r w:rsidRPr="00831CF9">
              <w:rPr>
                <w:rStyle w:val="Hyperlink"/>
                <w:noProof/>
              </w:rPr>
              <w:t>Implementation details</w:t>
            </w:r>
            <w:r>
              <w:rPr>
                <w:noProof/>
                <w:webHidden/>
              </w:rPr>
              <w:tab/>
            </w:r>
            <w:r>
              <w:rPr>
                <w:noProof/>
                <w:webHidden/>
              </w:rPr>
              <w:fldChar w:fldCharType="begin"/>
            </w:r>
            <w:r>
              <w:rPr>
                <w:noProof/>
                <w:webHidden/>
              </w:rPr>
              <w:instrText xml:space="preserve"> PAGEREF _Toc25491651 \h </w:instrText>
            </w:r>
            <w:r>
              <w:rPr>
                <w:noProof/>
                <w:webHidden/>
              </w:rPr>
            </w:r>
            <w:r>
              <w:rPr>
                <w:noProof/>
                <w:webHidden/>
              </w:rPr>
              <w:fldChar w:fldCharType="separate"/>
            </w:r>
            <w:r w:rsidR="00C9211C">
              <w:rPr>
                <w:noProof/>
                <w:webHidden/>
              </w:rPr>
              <w:t>10</w:t>
            </w:r>
            <w:r>
              <w:rPr>
                <w:noProof/>
                <w:webHidden/>
              </w:rPr>
              <w:fldChar w:fldCharType="end"/>
            </w:r>
          </w:hyperlink>
        </w:p>
        <w:p w14:paraId="6D541CC9" w14:textId="22212669" w:rsidR="00B6400C" w:rsidRDefault="00B6400C">
          <w:pPr>
            <w:pStyle w:val="TOC1"/>
            <w:tabs>
              <w:tab w:val="left" w:pos="480"/>
              <w:tab w:val="right" w:leader="dot" w:pos="9628"/>
            </w:tabs>
            <w:rPr>
              <w:rFonts w:eastAsiaTheme="minorEastAsia" w:cstheme="minorBidi"/>
              <w:b w:val="0"/>
              <w:bCs w:val="0"/>
              <w:noProof/>
              <w:spacing w:val="0"/>
              <w:szCs w:val="22"/>
              <w:lang w:val="en-US" w:eastAsia="en-US"/>
            </w:rPr>
          </w:pPr>
          <w:hyperlink w:anchor="_Toc25491652" w:history="1">
            <w:r w:rsidRPr="00831CF9">
              <w:rPr>
                <w:rStyle w:val="Hyperlink"/>
                <w:noProof/>
              </w:rPr>
              <w:t>3</w:t>
            </w:r>
            <w:r>
              <w:rPr>
                <w:rFonts w:eastAsiaTheme="minorEastAsia" w:cstheme="minorBidi"/>
                <w:b w:val="0"/>
                <w:bCs w:val="0"/>
                <w:noProof/>
                <w:spacing w:val="0"/>
                <w:szCs w:val="22"/>
                <w:lang w:val="en-US" w:eastAsia="en-US"/>
              </w:rPr>
              <w:tab/>
            </w:r>
            <w:r w:rsidRPr="00831CF9">
              <w:rPr>
                <w:rStyle w:val="Hyperlink"/>
                <w:noProof/>
              </w:rPr>
              <w:t>Discussion of results</w:t>
            </w:r>
            <w:r>
              <w:rPr>
                <w:noProof/>
                <w:webHidden/>
              </w:rPr>
              <w:tab/>
            </w:r>
            <w:r>
              <w:rPr>
                <w:noProof/>
                <w:webHidden/>
              </w:rPr>
              <w:fldChar w:fldCharType="begin"/>
            </w:r>
            <w:r>
              <w:rPr>
                <w:noProof/>
                <w:webHidden/>
              </w:rPr>
              <w:instrText xml:space="preserve"> PAGEREF _Toc25491652 \h </w:instrText>
            </w:r>
            <w:r>
              <w:rPr>
                <w:noProof/>
                <w:webHidden/>
              </w:rPr>
            </w:r>
            <w:r>
              <w:rPr>
                <w:noProof/>
                <w:webHidden/>
              </w:rPr>
              <w:fldChar w:fldCharType="separate"/>
            </w:r>
            <w:r w:rsidR="00C9211C">
              <w:rPr>
                <w:noProof/>
                <w:webHidden/>
              </w:rPr>
              <w:t>12</w:t>
            </w:r>
            <w:r>
              <w:rPr>
                <w:noProof/>
                <w:webHidden/>
              </w:rPr>
              <w:fldChar w:fldCharType="end"/>
            </w:r>
          </w:hyperlink>
        </w:p>
        <w:p w14:paraId="4EE13BDC" w14:textId="4D60BEEA" w:rsidR="00B6400C" w:rsidRDefault="00B6400C">
          <w:pPr>
            <w:pStyle w:val="TOC1"/>
            <w:tabs>
              <w:tab w:val="left" w:pos="480"/>
              <w:tab w:val="right" w:leader="dot" w:pos="9628"/>
            </w:tabs>
            <w:rPr>
              <w:rFonts w:eastAsiaTheme="minorEastAsia" w:cstheme="minorBidi"/>
              <w:b w:val="0"/>
              <w:bCs w:val="0"/>
              <w:noProof/>
              <w:spacing w:val="0"/>
              <w:szCs w:val="22"/>
              <w:lang w:val="en-US" w:eastAsia="en-US"/>
            </w:rPr>
          </w:pPr>
          <w:hyperlink w:anchor="_Toc25491653" w:history="1">
            <w:r w:rsidRPr="00831CF9">
              <w:rPr>
                <w:rStyle w:val="Hyperlink"/>
                <w:noProof/>
              </w:rPr>
              <w:t>4</w:t>
            </w:r>
            <w:r>
              <w:rPr>
                <w:rFonts w:eastAsiaTheme="minorEastAsia" w:cstheme="minorBidi"/>
                <w:b w:val="0"/>
                <w:bCs w:val="0"/>
                <w:noProof/>
                <w:spacing w:val="0"/>
                <w:szCs w:val="22"/>
                <w:lang w:val="en-US" w:eastAsia="en-US"/>
              </w:rPr>
              <w:tab/>
            </w:r>
            <w:r w:rsidRPr="00831CF9">
              <w:rPr>
                <w:rStyle w:val="Hyperlink"/>
                <w:noProof/>
              </w:rPr>
              <w:t>Conclusion</w:t>
            </w:r>
            <w:r>
              <w:rPr>
                <w:noProof/>
                <w:webHidden/>
              </w:rPr>
              <w:tab/>
            </w:r>
            <w:r>
              <w:rPr>
                <w:noProof/>
                <w:webHidden/>
              </w:rPr>
              <w:fldChar w:fldCharType="begin"/>
            </w:r>
            <w:r>
              <w:rPr>
                <w:noProof/>
                <w:webHidden/>
              </w:rPr>
              <w:instrText xml:space="preserve"> PAGEREF _Toc25491653 \h </w:instrText>
            </w:r>
            <w:r>
              <w:rPr>
                <w:noProof/>
                <w:webHidden/>
              </w:rPr>
            </w:r>
            <w:r>
              <w:rPr>
                <w:noProof/>
                <w:webHidden/>
              </w:rPr>
              <w:fldChar w:fldCharType="separate"/>
            </w:r>
            <w:r w:rsidR="00C9211C">
              <w:rPr>
                <w:noProof/>
                <w:webHidden/>
              </w:rPr>
              <w:t>12</w:t>
            </w:r>
            <w:r>
              <w:rPr>
                <w:noProof/>
                <w:webHidden/>
              </w:rPr>
              <w:fldChar w:fldCharType="end"/>
            </w:r>
          </w:hyperlink>
        </w:p>
        <w:p w14:paraId="075226CB" w14:textId="52F4BAD1"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75"/>
        <w:gridCol w:w="1981"/>
        <w:gridCol w:w="6472"/>
      </w:tblGrid>
      <w:tr w:rsidR="004858B0" w:rsidRPr="00162AE2" w14:paraId="25934073" w14:textId="77777777" w:rsidTr="00C71604">
        <w:tc>
          <w:tcPr>
            <w:tcW w:w="1196" w:type="dxa"/>
          </w:tcPr>
          <w:p w14:paraId="454D504F" w14:textId="77777777" w:rsidR="001D3A83" w:rsidRPr="00162AE2" w:rsidRDefault="001D3A83" w:rsidP="0029089C">
            <w:r w:rsidRPr="00162AE2">
              <w:t>Revision</w:t>
            </w:r>
          </w:p>
        </w:tc>
        <w:tc>
          <w:tcPr>
            <w:tcW w:w="1998" w:type="dxa"/>
          </w:tcPr>
          <w:p w14:paraId="420EC52F" w14:textId="77777777" w:rsidR="001D3A83" w:rsidRPr="00162AE2" w:rsidRDefault="001D3A83" w:rsidP="0029089C">
            <w:r w:rsidRPr="00162AE2">
              <w:t>Date/Authors</w:t>
            </w:r>
          </w:p>
        </w:tc>
        <w:tc>
          <w:tcPr>
            <w:tcW w:w="6660" w:type="dxa"/>
          </w:tcPr>
          <w:p w14:paraId="4BAF77C9" w14:textId="77777777" w:rsidR="001D3A83" w:rsidRPr="00162AE2" w:rsidRDefault="001D3A83" w:rsidP="0029089C">
            <w:r w:rsidRPr="00162AE2">
              <w:t>Description</w:t>
            </w:r>
          </w:p>
        </w:tc>
      </w:tr>
      <w:tr w:rsidR="004858B0" w:rsidRPr="00162AE2" w14:paraId="6A6C7F4C" w14:textId="77777777" w:rsidTr="00C71604">
        <w:tc>
          <w:tcPr>
            <w:tcW w:w="1196" w:type="dxa"/>
          </w:tcPr>
          <w:p w14:paraId="1D1C3ADF" w14:textId="77777777" w:rsidR="001D3A83" w:rsidRPr="00162AE2" w:rsidRDefault="001D3A83" w:rsidP="0029089C">
            <w:r w:rsidRPr="00162AE2">
              <w:t>1.0</w:t>
            </w:r>
          </w:p>
        </w:tc>
        <w:tc>
          <w:tcPr>
            <w:tcW w:w="1998" w:type="dxa"/>
          </w:tcPr>
          <w:p w14:paraId="5F0B2E3D" w14:textId="456729DD" w:rsidR="001D3A83" w:rsidRPr="00162AE2" w:rsidRDefault="0057793C" w:rsidP="004858B0">
            <w:r>
              <w:t>23</w:t>
            </w:r>
            <w:r w:rsidR="004858B0" w:rsidRPr="00162AE2">
              <w:t>.</w:t>
            </w:r>
            <w:r>
              <w:t>11</w:t>
            </w:r>
            <w:r w:rsidR="004858B0" w:rsidRPr="00162AE2">
              <w:t>.</w:t>
            </w:r>
            <w:r>
              <w:t>2019/MK</w:t>
            </w:r>
          </w:p>
        </w:tc>
        <w:tc>
          <w:tcPr>
            <w:tcW w:w="6660" w:type="dxa"/>
          </w:tcPr>
          <w:p w14:paraId="4AF9C0F6" w14:textId="3CC5E8B9" w:rsidR="001D3A83" w:rsidRPr="00162AE2" w:rsidRDefault="0057793C" w:rsidP="0029089C">
            <w:r>
              <w:t>Document created</w:t>
            </w:r>
            <w:r w:rsidR="001D3A83" w:rsidRPr="00162AE2">
              <w:t xml:space="preserve"> </w:t>
            </w:r>
          </w:p>
        </w:tc>
      </w:tr>
      <w:tr w:rsidR="004858B0" w:rsidRPr="00162AE2" w14:paraId="6BD2CFD1" w14:textId="77777777" w:rsidTr="00C71604">
        <w:tc>
          <w:tcPr>
            <w:tcW w:w="1196" w:type="dxa"/>
          </w:tcPr>
          <w:p w14:paraId="5F5C6FF5" w14:textId="75C2B26D" w:rsidR="00C71604" w:rsidRPr="00162AE2" w:rsidRDefault="008B0D4F" w:rsidP="0029089C">
            <w:r>
              <w:t>1.1</w:t>
            </w:r>
          </w:p>
        </w:tc>
        <w:tc>
          <w:tcPr>
            <w:tcW w:w="1998" w:type="dxa"/>
          </w:tcPr>
          <w:p w14:paraId="783FF2AD" w14:textId="15CEA2A1" w:rsidR="00C71604" w:rsidRPr="00162AE2" w:rsidRDefault="008B0D4F" w:rsidP="00C71604">
            <w:r>
              <w:t>23.11.2019/MK</w:t>
            </w:r>
          </w:p>
        </w:tc>
        <w:tc>
          <w:tcPr>
            <w:tcW w:w="6660" w:type="dxa"/>
          </w:tcPr>
          <w:p w14:paraId="484DCD89" w14:textId="102C27C3" w:rsidR="00C71604" w:rsidRPr="00162AE2" w:rsidRDefault="008B0D4F" w:rsidP="00485DEF">
            <w:r>
              <w:t xml:space="preserve">Introduction, Requirements, Patterns and UC view initiated </w:t>
            </w:r>
          </w:p>
        </w:tc>
      </w:tr>
      <w:tr w:rsidR="004858B0" w:rsidRPr="00162AE2" w14:paraId="587AE94E" w14:textId="77777777" w:rsidTr="00C71604">
        <w:tc>
          <w:tcPr>
            <w:tcW w:w="1196" w:type="dxa"/>
          </w:tcPr>
          <w:p w14:paraId="79CBDBC8" w14:textId="77777777" w:rsidR="00C71604" w:rsidRPr="00162AE2" w:rsidRDefault="00C71604" w:rsidP="0029089C"/>
        </w:tc>
        <w:tc>
          <w:tcPr>
            <w:tcW w:w="1998" w:type="dxa"/>
          </w:tcPr>
          <w:p w14:paraId="1CBB7B0C" w14:textId="77777777" w:rsidR="00C71604" w:rsidRPr="00162AE2" w:rsidRDefault="00C71604" w:rsidP="0029089C"/>
        </w:tc>
        <w:tc>
          <w:tcPr>
            <w:tcW w:w="6660" w:type="dxa"/>
          </w:tcPr>
          <w:p w14:paraId="5F6C4AB5" w14:textId="77777777" w:rsidR="00C71604" w:rsidRPr="00162AE2" w:rsidRDefault="00C71604" w:rsidP="00485DEF"/>
        </w:tc>
      </w:tr>
      <w:tr w:rsidR="004858B0" w:rsidRPr="00162AE2" w14:paraId="51FCB5CD" w14:textId="77777777" w:rsidTr="00C71604">
        <w:tc>
          <w:tcPr>
            <w:tcW w:w="1196" w:type="dxa"/>
          </w:tcPr>
          <w:p w14:paraId="06F5B252" w14:textId="77777777" w:rsidR="00C71604" w:rsidRPr="00162AE2" w:rsidRDefault="00C71604" w:rsidP="0029089C"/>
        </w:tc>
        <w:tc>
          <w:tcPr>
            <w:tcW w:w="1998" w:type="dxa"/>
          </w:tcPr>
          <w:p w14:paraId="1AC6B49B" w14:textId="77777777" w:rsidR="00C71604" w:rsidRPr="00162AE2" w:rsidRDefault="00C71604" w:rsidP="0029089C"/>
        </w:tc>
        <w:tc>
          <w:tcPr>
            <w:tcW w:w="666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0F068357" w14:textId="3F952AEE" w:rsidR="0034305C" w:rsidRDefault="007E5379" w:rsidP="0034305C">
      <w:pPr>
        <w:pStyle w:val="Heading1"/>
        <w:spacing w:before="360" w:after="240"/>
      </w:pPr>
      <w:bookmarkStart w:id="74" w:name="_Toc297208053"/>
      <w:bookmarkStart w:id="75" w:name="_Toc315871098"/>
      <w:bookmarkStart w:id="76" w:name="_Toc325456223"/>
      <w:bookmarkStart w:id="77" w:name="_Toc25491637"/>
      <w:r>
        <w:lastRenderedPageBreak/>
        <w:t>Introduction</w:t>
      </w:r>
      <w:bookmarkEnd w:id="77"/>
    </w:p>
    <w:p w14:paraId="589CB703" w14:textId="547D845E" w:rsidR="0057793C" w:rsidRPr="0057793C" w:rsidRDefault="0057793C" w:rsidP="0057793C">
      <w:r>
        <w:t>This Journal is made as an assignment for the Embedded Real-</w:t>
      </w:r>
      <w:r w:rsidR="004933F9">
        <w:t>T</w:t>
      </w:r>
      <w:r>
        <w:t xml:space="preserve">ime </w:t>
      </w:r>
      <w:r w:rsidR="004933F9">
        <w:t>S</w:t>
      </w:r>
      <w:r>
        <w:t xml:space="preserve">ystems course at Aarhus University. The journal will consist of a short description of the requirements of the system, then an identification of the design patterns used to realise the system and then a short description of the </w:t>
      </w:r>
      <w:r w:rsidR="004933F9">
        <w:t>architecture</w:t>
      </w:r>
      <w:r>
        <w:t xml:space="preserve"> and design using the 4+1 software engineering model. </w:t>
      </w:r>
    </w:p>
    <w:p w14:paraId="7E1F9401" w14:textId="52B030E5" w:rsidR="007E5379" w:rsidRDefault="007E5379" w:rsidP="007E5379">
      <w:pPr>
        <w:pStyle w:val="Heading2"/>
      </w:pPr>
      <w:bookmarkStart w:id="78" w:name="_Toc25491638"/>
      <w:r>
        <w:t>Intro to requirements for the exercises</w:t>
      </w:r>
      <w:bookmarkEnd w:id="78"/>
    </w:p>
    <w:p w14:paraId="4C50A96B" w14:textId="41500B85" w:rsidR="0057793C" w:rsidRDefault="0057793C" w:rsidP="00D879A7">
      <w:r>
        <w:t>The requirements of the exercise will be stated here:</w:t>
      </w:r>
    </w:p>
    <w:p w14:paraId="66608A98" w14:textId="77777777" w:rsidR="0057793C" w:rsidRDefault="0057793C" w:rsidP="0057793C">
      <w:pPr>
        <w:pStyle w:val="ListParagraph"/>
        <w:numPr>
          <w:ilvl w:val="0"/>
          <w:numId w:val="13"/>
        </w:numPr>
      </w:pPr>
      <w:r>
        <w:t xml:space="preserve">The </w:t>
      </w:r>
      <w:proofErr w:type="spellStart"/>
      <w:r>
        <w:t>EmbeddedSystemX</w:t>
      </w:r>
      <w:proofErr w:type="spellEnd"/>
      <w:r>
        <w:t xml:space="preserve"> must be implemented using </w:t>
      </w:r>
      <w:proofErr w:type="spellStart"/>
      <w:r>
        <w:t>GoF</w:t>
      </w:r>
      <w:proofErr w:type="spellEnd"/>
      <w:r>
        <w:t xml:space="preserve"> State Pattern </w:t>
      </w:r>
    </w:p>
    <w:p w14:paraId="00606CF5" w14:textId="77777777" w:rsidR="0057793C" w:rsidRDefault="0057793C" w:rsidP="0057793C">
      <w:pPr>
        <w:pStyle w:val="ListParagraph"/>
        <w:numPr>
          <w:ilvl w:val="0"/>
          <w:numId w:val="13"/>
        </w:numPr>
      </w:pPr>
      <w:r>
        <w:t xml:space="preserve">Each state from the </w:t>
      </w:r>
      <w:proofErr w:type="spellStart"/>
      <w:r>
        <w:t>GoF</w:t>
      </w:r>
      <w:proofErr w:type="spellEnd"/>
      <w:r>
        <w:t xml:space="preserve"> State Pattern must implemented using Singleton pattern</w:t>
      </w:r>
    </w:p>
    <w:p w14:paraId="7ED3978D" w14:textId="12E43618" w:rsidR="0057793C" w:rsidRPr="0057793C" w:rsidRDefault="00FA70F9" w:rsidP="0057793C">
      <w:pPr>
        <w:pStyle w:val="ListParagraph"/>
        <w:numPr>
          <w:ilvl w:val="0"/>
          <w:numId w:val="13"/>
        </w:numPr>
      </w:pPr>
      <w:r>
        <w:t xml:space="preserve">The command pattern </w:t>
      </w:r>
      <w:r w:rsidR="004933F9">
        <w:t>must be used to implement the processing of the sub states within state Operational</w:t>
      </w:r>
      <w:r w:rsidR="0057793C">
        <w:t xml:space="preserve"> </w:t>
      </w:r>
    </w:p>
    <w:p w14:paraId="7932C373" w14:textId="754E8005" w:rsidR="00C15837" w:rsidRDefault="007E5379" w:rsidP="00EB6118">
      <w:pPr>
        <w:pStyle w:val="Heading2"/>
      </w:pPr>
      <w:bookmarkStart w:id="79" w:name="_Ref25481556"/>
      <w:bookmarkStart w:id="80" w:name="_Ref25481563"/>
      <w:bookmarkStart w:id="81" w:name="_Toc25491639"/>
      <w:r>
        <w:t>Patterns used in the solution</w:t>
      </w:r>
      <w:bookmarkEnd w:id="79"/>
      <w:bookmarkEnd w:id="80"/>
      <w:bookmarkEnd w:id="81"/>
    </w:p>
    <w:p w14:paraId="20750F7C" w14:textId="0E03EEE5" w:rsidR="00EB6118" w:rsidRDefault="00EB6118" w:rsidP="00EB6118">
      <w:r>
        <w:t xml:space="preserve">The solution for the system relies on three design patterns. To realise the state machine </w:t>
      </w:r>
      <w:r w:rsidR="00C15837">
        <w:t xml:space="preserve">in the exercise </w:t>
      </w:r>
      <w:r>
        <w:t xml:space="preserve">the </w:t>
      </w:r>
      <w:proofErr w:type="spellStart"/>
      <w:r w:rsidR="00C15837">
        <w:t>GoF</w:t>
      </w:r>
      <w:proofErr w:type="spellEnd"/>
      <w:r w:rsidR="00C15837">
        <w:t xml:space="preserve"> </w:t>
      </w:r>
      <w:r>
        <w:t>state pattern is</w:t>
      </w:r>
      <w:r w:rsidR="00C15837">
        <w:t xml:space="preserve"> used</w:t>
      </w:r>
      <w:r>
        <w:t xml:space="preserve">. The state pattern as described by the </w:t>
      </w:r>
      <w:proofErr w:type="spellStart"/>
      <w:r>
        <w:t>GoF</w:t>
      </w:r>
      <w:proofErr w:type="spellEnd"/>
      <w:r>
        <w:t xml:space="preserve"> </w:t>
      </w:r>
      <w:r w:rsidR="00C15837">
        <w:t xml:space="preserve">is </w:t>
      </w:r>
      <w:r w:rsidR="0081340F">
        <w:t>like</w:t>
      </w:r>
      <w:r>
        <w:t xml:space="preserve"> the class diagram on</w:t>
      </w:r>
      <w:r w:rsidR="00953DCD">
        <w:t xml:space="preserve"> </w:t>
      </w:r>
      <w:r w:rsidR="00953DCD">
        <w:fldChar w:fldCharType="begin"/>
      </w:r>
      <w:r w:rsidR="00953DCD">
        <w:instrText xml:space="preserve"> REF _Ref25398994 \h </w:instrText>
      </w:r>
      <w:r w:rsidR="00953DCD">
        <w:fldChar w:fldCharType="separate"/>
      </w:r>
      <w:r w:rsidR="00C9211C">
        <w:t xml:space="preserve">Figure </w:t>
      </w:r>
      <w:r w:rsidR="00C9211C">
        <w:rPr>
          <w:noProof/>
        </w:rPr>
        <w:t>1</w:t>
      </w:r>
      <w:r w:rsidR="00953DCD">
        <w:fldChar w:fldCharType="end"/>
      </w:r>
      <w:r w:rsidR="00C15837">
        <w:t xml:space="preserve"> where each concrete state inherits from the state ‘</w:t>
      </w:r>
      <w:proofErr w:type="spellStart"/>
      <w:r w:rsidR="00C15837">
        <w:t>TCPState</w:t>
      </w:r>
      <w:proofErr w:type="spellEnd"/>
      <w:r w:rsidR="00C15837">
        <w:t>’ that has the prototype for each of the events possible in the system.</w:t>
      </w:r>
    </w:p>
    <w:p w14:paraId="2CBD7475" w14:textId="4E59EAA1" w:rsidR="00EB6118" w:rsidRDefault="004933F9" w:rsidP="004933F9">
      <w:pPr>
        <w:keepNext/>
        <w:jc w:val="center"/>
      </w:pPr>
      <w:r w:rsidRPr="004933F9">
        <w:rPr>
          <w:noProof/>
        </w:rPr>
        <w:drawing>
          <wp:inline distT="0" distB="0" distL="0" distR="0" wp14:anchorId="6A8AF6DB" wp14:editId="3DF47D14">
            <wp:extent cx="3415444" cy="22375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359" cy="2247280"/>
                    </a:xfrm>
                    <a:prstGeom prst="rect">
                      <a:avLst/>
                    </a:prstGeom>
                  </pic:spPr>
                </pic:pic>
              </a:graphicData>
            </a:graphic>
          </wp:inline>
        </w:drawing>
      </w:r>
    </w:p>
    <w:p w14:paraId="39B813A8" w14:textId="1CB54F5B" w:rsidR="00EB6118" w:rsidRDefault="00EB6118" w:rsidP="004933F9">
      <w:pPr>
        <w:pStyle w:val="Caption"/>
        <w:jc w:val="center"/>
      </w:pPr>
      <w:bookmarkStart w:id="82" w:name="_Ref25398994"/>
      <w:r>
        <w:t xml:space="preserve">Figure </w:t>
      </w:r>
      <w:r>
        <w:fldChar w:fldCharType="begin"/>
      </w:r>
      <w:r>
        <w:instrText xml:space="preserve"> SEQ Figure \* ARABIC </w:instrText>
      </w:r>
      <w:r>
        <w:fldChar w:fldCharType="separate"/>
      </w:r>
      <w:r w:rsidR="00C9211C">
        <w:rPr>
          <w:noProof/>
        </w:rPr>
        <w:t>1</w:t>
      </w:r>
      <w:r>
        <w:fldChar w:fldCharType="end"/>
      </w:r>
      <w:bookmarkEnd w:id="82"/>
      <w:r>
        <w:t xml:space="preserve"> </w:t>
      </w:r>
      <w:r w:rsidR="00C15837">
        <w:t>State Pattern Example</w:t>
      </w:r>
    </w:p>
    <w:p w14:paraId="769175B6" w14:textId="77777777" w:rsidR="00C15837" w:rsidRDefault="00C15837" w:rsidP="00F41B47"/>
    <w:p w14:paraId="355265FF" w14:textId="38C911F7" w:rsidR="00F41B47" w:rsidRPr="00F41B47" w:rsidRDefault="00F41B47" w:rsidP="00F41B47">
      <w:r>
        <w:t>To ensure that each state object of the state patterns is</w:t>
      </w:r>
      <w:r w:rsidR="00C15837">
        <w:t xml:space="preserve"> not</w:t>
      </w:r>
      <w:r>
        <w:t xml:space="preserve"> created and destroyed every time a new state is entered and exited each inheritor of the state class is implemented using the Singleton pattern. This ensures as described by </w:t>
      </w:r>
      <w:proofErr w:type="spellStart"/>
      <w:r>
        <w:t>GoF</w:t>
      </w:r>
      <w:proofErr w:type="spellEnd"/>
      <w:r>
        <w:t xml:space="preserve"> that a static instance of the class is created the first time </w:t>
      </w:r>
      <w:r w:rsidR="00C15837">
        <w:t xml:space="preserve">with a call to the static function </w:t>
      </w:r>
      <w:proofErr w:type="gramStart"/>
      <w:r>
        <w:t>Instance</w:t>
      </w:r>
      <w:r w:rsidR="00C15837">
        <w:t>(</w:t>
      </w:r>
      <w:proofErr w:type="gramEnd"/>
      <w:r w:rsidR="00C15837">
        <w:t>)</w:t>
      </w:r>
      <w:r>
        <w:t>.</w:t>
      </w:r>
      <w:r w:rsidR="00673587">
        <w:t xml:space="preserve"> An illustration of the singleton pattern</w:t>
      </w:r>
      <w:r>
        <w:t xml:space="preserve"> </w:t>
      </w:r>
      <w:r w:rsidR="003E7D29">
        <w:t xml:space="preserve">can be found on </w:t>
      </w:r>
      <w:r w:rsidR="003E7D29">
        <w:fldChar w:fldCharType="begin"/>
      </w:r>
      <w:r w:rsidR="003E7D29">
        <w:instrText xml:space="preserve"> REF _Ref25481472 \h </w:instrText>
      </w:r>
      <w:r w:rsidR="003E7D29">
        <w:fldChar w:fldCharType="separate"/>
      </w:r>
      <w:r w:rsidR="00C9211C">
        <w:t xml:space="preserve">Figure </w:t>
      </w:r>
      <w:r w:rsidR="00C9211C">
        <w:rPr>
          <w:noProof/>
        </w:rPr>
        <w:t>2</w:t>
      </w:r>
      <w:r w:rsidR="003E7D29">
        <w:fldChar w:fldCharType="end"/>
      </w:r>
      <w:r w:rsidR="003E7D29">
        <w:t>.</w:t>
      </w:r>
    </w:p>
    <w:p w14:paraId="424AD38D" w14:textId="77777777" w:rsidR="00EB6118" w:rsidRDefault="00EB6118" w:rsidP="0081340F">
      <w:pPr>
        <w:keepNext/>
        <w:jc w:val="center"/>
      </w:pPr>
      <w:r w:rsidRPr="00EB6118">
        <w:rPr>
          <w:noProof/>
        </w:rPr>
        <w:lastRenderedPageBreak/>
        <w:drawing>
          <wp:inline distT="0" distB="0" distL="0" distR="0" wp14:anchorId="339A74CE" wp14:editId="6611C6FA">
            <wp:extent cx="3643745" cy="1349885"/>
            <wp:effectExtent l="0" t="0" r="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036" cy="1365182"/>
                    </a:xfrm>
                    <a:prstGeom prst="rect">
                      <a:avLst/>
                    </a:prstGeom>
                  </pic:spPr>
                </pic:pic>
              </a:graphicData>
            </a:graphic>
          </wp:inline>
        </w:drawing>
      </w:r>
    </w:p>
    <w:p w14:paraId="7D61FCAD" w14:textId="490C092E" w:rsidR="00EB6118" w:rsidRDefault="00EB6118" w:rsidP="0081340F">
      <w:pPr>
        <w:pStyle w:val="Caption"/>
        <w:jc w:val="center"/>
      </w:pPr>
      <w:bookmarkStart w:id="83" w:name="_Ref25481472"/>
      <w:r>
        <w:t xml:space="preserve">Figure </w:t>
      </w:r>
      <w:r>
        <w:fldChar w:fldCharType="begin"/>
      </w:r>
      <w:r>
        <w:instrText xml:space="preserve"> SEQ Figure \* ARABIC </w:instrText>
      </w:r>
      <w:r>
        <w:fldChar w:fldCharType="separate"/>
      </w:r>
      <w:r w:rsidR="00C9211C">
        <w:rPr>
          <w:noProof/>
        </w:rPr>
        <w:t>2</w:t>
      </w:r>
      <w:r>
        <w:fldChar w:fldCharType="end"/>
      </w:r>
      <w:bookmarkEnd w:id="83"/>
      <w:r>
        <w:t xml:space="preserve"> Generic Structure of Singleton Pattern</w:t>
      </w:r>
    </w:p>
    <w:p w14:paraId="2868EA9A" w14:textId="1F5835DE" w:rsidR="00F41B47" w:rsidRDefault="00F41B47" w:rsidP="00F41B47"/>
    <w:p w14:paraId="16173E26" w14:textId="165462BE" w:rsidR="00F41B47" w:rsidRPr="00F41B47" w:rsidRDefault="00F41B47" w:rsidP="00F41B47">
      <w:r>
        <w:t xml:space="preserve">To abstract the user interface from the internal workings of the </w:t>
      </w:r>
      <w:proofErr w:type="spellStart"/>
      <w:r w:rsidR="007D5BD3">
        <w:t>EmbeddedSystemX</w:t>
      </w:r>
      <w:proofErr w:type="spellEnd"/>
      <w:r w:rsidR="007D5BD3">
        <w:t xml:space="preserve"> a command pattern is implemented so that each action performed by the user is abstracted away from the implementation of the action. </w:t>
      </w:r>
    </w:p>
    <w:p w14:paraId="70497F9E" w14:textId="77777777" w:rsidR="00EB6118" w:rsidRDefault="00EB6118" w:rsidP="0081340F">
      <w:pPr>
        <w:keepNext/>
        <w:jc w:val="center"/>
      </w:pPr>
      <w:r w:rsidRPr="00EB6118">
        <w:rPr>
          <w:noProof/>
        </w:rPr>
        <w:drawing>
          <wp:inline distT="0" distB="0" distL="0" distR="0" wp14:anchorId="064CD597" wp14:editId="4EB6BAAC">
            <wp:extent cx="4620491" cy="16021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6818" cy="1611296"/>
                    </a:xfrm>
                    <a:prstGeom prst="rect">
                      <a:avLst/>
                    </a:prstGeom>
                  </pic:spPr>
                </pic:pic>
              </a:graphicData>
            </a:graphic>
          </wp:inline>
        </w:drawing>
      </w:r>
    </w:p>
    <w:p w14:paraId="575FEFEF" w14:textId="542842E2" w:rsidR="00EB6118" w:rsidRDefault="00EB6118" w:rsidP="0081340F">
      <w:pPr>
        <w:pStyle w:val="Caption"/>
        <w:jc w:val="center"/>
      </w:pPr>
      <w:r>
        <w:t xml:space="preserve">Figure </w:t>
      </w:r>
      <w:r>
        <w:fldChar w:fldCharType="begin"/>
      </w:r>
      <w:r>
        <w:instrText xml:space="preserve"> SEQ Figure \* ARABIC </w:instrText>
      </w:r>
      <w:r>
        <w:fldChar w:fldCharType="separate"/>
      </w:r>
      <w:r w:rsidR="00C9211C">
        <w:rPr>
          <w:noProof/>
        </w:rPr>
        <w:t>3</w:t>
      </w:r>
      <w:r>
        <w:fldChar w:fldCharType="end"/>
      </w:r>
      <w:r>
        <w:t xml:space="preserve"> Generic Structure of Command Pattern</w:t>
      </w:r>
    </w:p>
    <w:p w14:paraId="3DC903BD" w14:textId="77777777" w:rsidR="00EB6118" w:rsidRPr="00EB6118" w:rsidRDefault="00EB6118" w:rsidP="00EB6118"/>
    <w:p w14:paraId="5C655F9A" w14:textId="6A280912" w:rsidR="0034305C" w:rsidRDefault="00D6554B" w:rsidP="0034305C">
      <w:pPr>
        <w:pStyle w:val="Heading1"/>
        <w:spacing w:before="360" w:after="240"/>
      </w:pPr>
      <w:bookmarkStart w:id="84" w:name="_Toc25491640"/>
      <w:r>
        <w:t>Solution</w:t>
      </w:r>
      <w:bookmarkEnd w:id="84"/>
    </w:p>
    <w:p w14:paraId="2A63DFD8" w14:textId="0BD11C51" w:rsidR="00D6554B" w:rsidRDefault="00764C36" w:rsidP="00D6554B">
      <w:pPr>
        <w:pStyle w:val="Heading2"/>
      </w:pPr>
      <w:bookmarkStart w:id="85" w:name="_Toc25491641"/>
      <w:bookmarkEnd w:id="74"/>
      <w:bookmarkEnd w:id="75"/>
      <w:bookmarkEnd w:id="76"/>
      <w:r>
        <w:t xml:space="preserve">Introduction to </w:t>
      </w:r>
      <w:r w:rsidR="00D6554B">
        <w:t xml:space="preserve">architecture </w:t>
      </w:r>
      <w:r>
        <w:t xml:space="preserve">and </w:t>
      </w:r>
      <w:r w:rsidR="00D6554B">
        <w:t>decisions</w:t>
      </w:r>
      <w:bookmarkEnd w:id="85"/>
    </w:p>
    <w:p w14:paraId="7037FF27" w14:textId="135B70E9" w:rsidR="0081340F" w:rsidRDefault="0081340F" w:rsidP="0081340F">
      <w:r>
        <w:t xml:space="preserve">To implement the state machine, the State Pattern described in section </w:t>
      </w:r>
      <w:r>
        <w:fldChar w:fldCharType="begin"/>
      </w:r>
      <w:r>
        <w:instrText xml:space="preserve"> REF _Ref25481556 \r \h </w:instrText>
      </w:r>
      <w:r>
        <w:fldChar w:fldCharType="separate"/>
      </w:r>
      <w:r w:rsidR="00C9211C">
        <w:t>1.2</w:t>
      </w:r>
      <w:r>
        <w:fldChar w:fldCharType="end"/>
      </w:r>
      <w:r>
        <w:t xml:space="preserve"> is used. The in the abstract state superclass all event operations have a default implementation. This way it is only necessary to implement event operations for the actual state.</w:t>
      </w:r>
    </w:p>
    <w:p w14:paraId="4D8EA8E9" w14:textId="20CBF294" w:rsidR="0081340F" w:rsidRDefault="0081340F" w:rsidP="0081340F">
      <w:r>
        <w:t xml:space="preserve">To implement the event handling we use a solution where all classes has a public function for each event, as seen on </w:t>
      </w:r>
      <w:r>
        <w:fldChar w:fldCharType="begin"/>
      </w:r>
      <w:r>
        <w:instrText xml:space="preserve"> REF _Ref25481964 \h </w:instrText>
      </w:r>
      <w:r>
        <w:fldChar w:fldCharType="separate"/>
      </w:r>
      <w:r w:rsidR="00C9211C">
        <w:t xml:space="preserve">Figure </w:t>
      </w:r>
      <w:r w:rsidR="00C9211C">
        <w:rPr>
          <w:noProof/>
        </w:rPr>
        <w:t>4</w:t>
      </w:r>
      <w:r>
        <w:fldChar w:fldCharType="end"/>
      </w:r>
      <w:r>
        <w:t>.</w:t>
      </w:r>
    </w:p>
    <w:p w14:paraId="0DD77E32" w14:textId="3D5B4438" w:rsidR="00D879A7" w:rsidRDefault="0081340F" w:rsidP="00D879A7">
      <w:pPr>
        <w:keepNext/>
        <w:jc w:val="center"/>
      </w:pPr>
      <w:r w:rsidRPr="0081340F">
        <w:rPr>
          <w:noProof/>
        </w:rPr>
        <w:drawing>
          <wp:inline distT="0" distB="0" distL="0" distR="0" wp14:anchorId="5D37CC54" wp14:editId="3B40EB28">
            <wp:extent cx="3241964" cy="75998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387" cy="783527"/>
                    </a:xfrm>
                    <a:prstGeom prst="rect">
                      <a:avLst/>
                    </a:prstGeom>
                  </pic:spPr>
                </pic:pic>
              </a:graphicData>
            </a:graphic>
          </wp:inline>
        </w:drawing>
      </w:r>
    </w:p>
    <w:p w14:paraId="32A642F2" w14:textId="5C266FC1" w:rsidR="0081340F" w:rsidRDefault="0081340F" w:rsidP="0081340F">
      <w:pPr>
        <w:pStyle w:val="Caption"/>
        <w:jc w:val="center"/>
      </w:pPr>
      <w:bookmarkStart w:id="86" w:name="_Ref25481964"/>
      <w:r>
        <w:t xml:space="preserve">Figure </w:t>
      </w:r>
      <w:r>
        <w:fldChar w:fldCharType="begin"/>
      </w:r>
      <w:r>
        <w:instrText xml:space="preserve"> SEQ Figure \* ARABIC </w:instrText>
      </w:r>
      <w:r>
        <w:fldChar w:fldCharType="separate"/>
      </w:r>
      <w:r w:rsidR="00C9211C">
        <w:rPr>
          <w:noProof/>
        </w:rPr>
        <w:t>4</w:t>
      </w:r>
      <w:r>
        <w:fldChar w:fldCharType="end"/>
      </w:r>
      <w:bookmarkEnd w:id="86"/>
      <w:r>
        <w:t xml:space="preserve"> Event handling solution example</w:t>
      </w:r>
    </w:p>
    <w:p w14:paraId="2AA79461" w14:textId="6F90FB34" w:rsidR="00D879A7" w:rsidRDefault="00D879A7" w:rsidP="00D879A7">
      <w:r>
        <w:t>To make the hierarchic state machine of state Operation, the sub states inherit from Operation that is then implemented as an abstract class.</w:t>
      </w:r>
    </w:p>
    <w:p w14:paraId="2801E03F" w14:textId="53DC2AD1" w:rsidR="00D879A7" w:rsidRDefault="00D879A7" w:rsidP="00D879A7"/>
    <w:p w14:paraId="5E685057" w14:textId="0946EDE9" w:rsidR="00D879A7" w:rsidRDefault="00D879A7" w:rsidP="00E03DEE">
      <w:r>
        <w:t>To include the command pattern, we chose to create an implementation where all events are handled as commands not just the ones in state Operation.</w:t>
      </w:r>
    </w:p>
    <w:p w14:paraId="0121C536" w14:textId="77777777" w:rsidR="00D879A7" w:rsidRDefault="00D879A7">
      <w:pPr>
        <w:autoSpaceDE/>
        <w:autoSpaceDN/>
        <w:adjustRightInd/>
        <w:spacing w:before="0"/>
      </w:pPr>
      <w:r>
        <w:br w:type="page"/>
      </w:r>
    </w:p>
    <w:p w14:paraId="1AD484A2" w14:textId="113E7185" w:rsidR="00305DE4" w:rsidRDefault="00305DE4" w:rsidP="00305DE4">
      <w:pPr>
        <w:pStyle w:val="Heading2"/>
      </w:pPr>
      <w:bookmarkStart w:id="87" w:name="_Toc25491642"/>
      <w:r>
        <w:lastRenderedPageBreak/>
        <w:t>Use Case View</w:t>
      </w:r>
      <w:bookmarkEnd w:id="87"/>
    </w:p>
    <w:p w14:paraId="7333EF91" w14:textId="1E0D0E11" w:rsidR="0004673F" w:rsidRDefault="0004673F" w:rsidP="0004673F">
      <w:r>
        <w:t xml:space="preserve">The </w:t>
      </w:r>
      <w:proofErr w:type="spellStart"/>
      <w:r>
        <w:t>EmbeddedSystemX</w:t>
      </w:r>
      <w:proofErr w:type="spellEnd"/>
      <w:r>
        <w:t xml:space="preserve"> offers three main use cases for the user to interact with, these can be seen on the use case diagram on </w:t>
      </w:r>
      <w:r>
        <w:fldChar w:fldCharType="begin"/>
      </w:r>
      <w:r>
        <w:instrText xml:space="preserve"> REF _Ref25406430 \h </w:instrText>
      </w:r>
      <w:r>
        <w:fldChar w:fldCharType="separate"/>
      </w:r>
      <w:r w:rsidR="00C9211C">
        <w:t xml:space="preserve">Figure </w:t>
      </w:r>
      <w:r w:rsidR="00C9211C">
        <w:rPr>
          <w:noProof/>
        </w:rPr>
        <w:t>5</w:t>
      </w:r>
      <w:r>
        <w:fldChar w:fldCharType="end"/>
      </w:r>
      <w:r>
        <w:t>.</w:t>
      </w:r>
      <w:r w:rsidR="00DC3FB9">
        <w:t xml:space="preserve"> The use cases are derived from the</w:t>
      </w:r>
      <w:r w:rsidR="00195B60">
        <w:t xml:space="preserve"> system</w:t>
      </w:r>
      <w:r w:rsidR="00DC3FB9">
        <w:t xml:space="preserve"> behaviour </w:t>
      </w:r>
      <w:r w:rsidR="00195B60">
        <w:t xml:space="preserve">described in state machine diagram on </w:t>
      </w:r>
      <w:r w:rsidR="00195B60">
        <w:fldChar w:fldCharType="begin"/>
      </w:r>
      <w:r w:rsidR="00195B60">
        <w:instrText xml:space="preserve"> REF _Ref25398630 \h </w:instrText>
      </w:r>
      <w:r w:rsidR="00195B60">
        <w:fldChar w:fldCharType="separate"/>
      </w:r>
      <w:r w:rsidR="00C9211C">
        <w:t xml:space="preserve">Figure </w:t>
      </w:r>
      <w:r w:rsidR="00C9211C">
        <w:rPr>
          <w:noProof/>
        </w:rPr>
        <w:t>11</w:t>
      </w:r>
      <w:r w:rsidR="00195B60">
        <w:fldChar w:fldCharType="end"/>
      </w:r>
      <w:r w:rsidR="00195B60">
        <w:t>. Here is can be identified that the user is responsible for triggering the state transitions:</w:t>
      </w:r>
    </w:p>
    <w:p w14:paraId="23BF5F4A" w14:textId="4DD27228" w:rsidR="00195B60" w:rsidRDefault="00195B60" w:rsidP="00195B60">
      <w:pPr>
        <w:ind w:left="360"/>
      </w:pPr>
    </w:p>
    <w:tbl>
      <w:tblPr>
        <w:tblStyle w:val="PlainTable1"/>
        <w:tblW w:w="0" w:type="auto"/>
        <w:tblInd w:w="360" w:type="dxa"/>
        <w:tblLook w:val="04A0" w:firstRow="1" w:lastRow="0" w:firstColumn="1" w:lastColumn="0" w:noHBand="0" w:noVBand="1"/>
      </w:tblPr>
      <w:tblGrid>
        <w:gridCol w:w="3325"/>
        <w:gridCol w:w="5943"/>
      </w:tblGrid>
      <w:tr w:rsidR="00195B60" w14:paraId="0A60A8A6" w14:textId="77777777" w:rsidTr="0019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461FB9B" w14:textId="693922C1" w:rsidR="00195B60" w:rsidRPr="002E6674" w:rsidRDefault="00195B60" w:rsidP="002E6674">
            <w:pPr>
              <w:jc w:val="center"/>
              <w:rPr>
                <w:sz w:val="24"/>
              </w:rPr>
            </w:pPr>
            <w:r w:rsidRPr="002E6674">
              <w:rPr>
                <w:sz w:val="24"/>
              </w:rPr>
              <w:t>State transition</w:t>
            </w:r>
          </w:p>
        </w:tc>
        <w:tc>
          <w:tcPr>
            <w:tcW w:w="5943" w:type="dxa"/>
          </w:tcPr>
          <w:p w14:paraId="2DFE2866" w14:textId="5CAC9D1C" w:rsidR="00195B60" w:rsidRPr="002E6674" w:rsidRDefault="00195B60" w:rsidP="002E6674">
            <w:pPr>
              <w:jc w:val="center"/>
              <w:cnfStyle w:val="100000000000" w:firstRow="1" w:lastRow="0" w:firstColumn="0" w:lastColumn="0" w:oddVBand="0" w:evenVBand="0" w:oddHBand="0" w:evenHBand="0" w:firstRowFirstColumn="0" w:firstRowLastColumn="0" w:lastRowFirstColumn="0" w:lastRowLastColumn="0"/>
              <w:rPr>
                <w:sz w:val="24"/>
              </w:rPr>
            </w:pPr>
            <w:r w:rsidRPr="002E6674">
              <w:rPr>
                <w:sz w:val="24"/>
              </w:rPr>
              <w:t>Description</w:t>
            </w:r>
          </w:p>
        </w:tc>
      </w:tr>
      <w:tr w:rsidR="00195B60" w14:paraId="436113FD"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932A8BE" w14:textId="7E4CCEC5" w:rsidR="00195B60" w:rsidRDefault="00CC1E73" w:rsidP="00195B60">
            <w:proofErr w:type="spellStart"/>
            <w:r>
              <w:t>PowerOnSelfTest</w:t>
            </w:r>
            <w:proofErr w:type="spellEnd"/>
            <w:r>
              <w:t xml:space="preserve"> </w:t>
            </w:r>
            <m:oMath>
              <m:r>
                <m:rPr>
                  <m:sty m:val="bi"/>
                </m:rPr>
                <w:rPr>
                  <w:rFonts w:ascii="Cambria Math" w:hAnsi="Cambria Math"/>
                </w:rPr>
                <m:t>→</m:t>
              </m:r>
            </m:oMath>
            <w:r w:rsidR="00195B60">
              <w:t xml:space="preserve"> </w:t>
            </w:r>
            <w:r>
              <w:t>Failure</w:t>
            </w:r>
          </w:p>
        </w:tc>
        <w:tc>
          <w:tcPr>
            <w:tcW w:w="5943" w:type="dxa"/>
          </w:tcPr>
          <w:p w14:paraId="678062F4" w14:textId="76398AED"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If the initial </w:t>
            </w:r>
            <w:proofErr w:type="spellStart"/>
            <w:r>
              <w:t>PowerOnSelfTest</w:t>
            </w:r>
            <w:proofErr w:type="spellEnd"/>
            <w:r>
              <w:t xml:space="preserve"> is failed the user must trigger either a system </w:t>
            </w:r>
            <w:proofErr w:type="gramStart"/>
            <w:r>
              <w:t>exit</w:t>
            </w:r>
            <w:proofErr w:type="gramEnd"/>
            <w:r>
              <w:t xml:space="preserve"> or a restart. </w:t>
            </w:r>
          </w:p>
        </w:tc>
      </w:tr>
      <w:tr w:rsidR="00195B60" w14:paraId="12A843FA"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DBF2B62" w14:textId="7522D705" w:rsidR="00195B60" w:rsidRDefault="00195B60" w:rsidP="00195B60">
            <w:pPr>
              <w:rPr>
                <w:b w:val="0"/>
                <w:bCs/>
              </w:rPr>
            </w:pPr>
            <w:r>
              <w:t>Ready</w:t>
            </w:r>
            <w:r w:rsidR="002E6674">
              <w:t xml:space="preserve"> </w:t>
            </w:r>
            <m:oMath>
              <m:r>
                <m:rPr>
                  <m:sty m:val="bi"/>
                </m:rPr>
                <w:rPr>
                  <w:rFonts w:ascii="Cambria Math" w:hAnsi="Cambria Math"/>
                </w:rPr>
                <m:t>→</m:t>
              </m:r>
            </m:oMath>
            <w:r w:rsidR="002E6674">
              <w:t xml:space="preserve"> </w:t>
            </w:r>
            <w:r>
              <w:t>Configur</w:t>
            </w:r>
            <w:r w:rsidR="00CC1E73">
              <w:t>ation</w:t>
            </w:r>
          </w:p>
          <w:p w14:paraId="7E48B995" w14:textId="140422FE" w:rsidR="00195B60" w:rsidRDefault="00195B60" w:rsidP="00195B60"/>
        </w:tc>
        <w:tc>
          <w:tcPr>
            <w:tcW w:w="5943" w:type="dxa"/>
          </w:tcPr>
          <w:p w14:paraId="47047FD1" w14:textId="7C0BB781"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When the system is in operational ready state the user must trigger transition to configure state. </w:t>
            </w:r>
          </w:p>
        </w:tc>
      </w:tr>
      <w:tr w:rsidR="00195B60" w14:paraId="405AAF90"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D256A" w14:textId="713E4C74" w:rsidR="00195B60" w:rsidRDefault="00195B60" w:rsidP="00195B60">
            <w:r>
              <w:t xml:space="preserve">Ready </w:t>
            </w:r>
            <m:oMath>
              <m:r>
                <m:rPr>
                  <m:sty m:val="bi"/>
                </m:rPr>
                <w:rPr>
                  <w:rFonts w:ascii="Cambria Math" w:hAnsi="Cambria Math"/>
                </w:rPr>
                <m:t>→</m:t>
              </m:r>
            </m:oMath>
            <w:r>
              <w:t xml:space="preserve"> RealTimeLoop </w:t>
            </w:r>
          </w:p>
        </w:tc>
        <w:tc>
          <w:tcPr>
            <w:tcW w:w="5943" w:type="dxa"/>
          </w:tcPr>
          <w:p w14:paraId="49F1125F" w14:textId="04E2CF8B"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When the system is in operational ready state the user must trigger transition to </w:t>
            </w:r>
            <w:proofErr w:type="spellStart"/>
            <w:r>
              <w:t>RealTimeLoop</w:t>
            </w:r>
            <w:proofErr w:type="spellEnd"/>
            <w:r>
              <w:t xml:space="preserve"> state. This could be a sensor read, actuator actuate operational loop</w:t>
            </w:r>
          </w:p>
        </w:tc>
      </w:tr>
      <w:tr w:rsidR="00195B60" w14:paraId="4D4ECA84"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274FC1E9" w14:textId="3DC94AC8" w:rsidR="00195B60" w:rsidRDefault="00195B60" w:rsidP="00195B60">
            <w:proofErr w:type="spellStart"/>
            <w:r>
              <w:t>RealTimeLoop</w:t>
            </w:r>
            <w:proofErr w:type="spellEnd"/>
            <w:r w:rsidR="002E6674">
              <w:t xml:space="preserve"> </w:t>
            </w:r>
            <m:oMath>
              <m:r>
                <m:rPr>
                  <m:sty m:val="bi"/>
                </m:rPr>
                <w:rPr>
                  <w:rFonts w:ascii="Cambria Math" w:hAnsi="Cambria Math"/>
                </w:rPr>
                <m:t>→</m:t>
              </m:r>
            </m:oMath>
            <w:r>
              <w:t>Ready</w:t>
            </w:r>
          </w:p>
        </w:tc>
        <w:tc>
          <w:tcPr>
            <w:tcW w:w="5943" w:type="dxa"/>
          </w:tcPr>
          <w:p w14:paraId="39CECB01" w14:textId="051EC46B" w:rsidR="00195B60" w:rsidRDefault="00195B60" w:rsidP="00195B60">
            <w:pPr>
              <w:cnfStyle w:val="000000000000" w:firstRow="0" w:lastRow="0" w:firstColumn="0" w:lastColumn="0" w:oddVBand="0" w:evenVBand="0" w:oddHBand="0" w:evenHBand="0" w:firstRowFirstColumn="0" w:firstRowLastColumn="0" w:lastRowFirstColumn="0" w:lastRowLastColumn="0"/>
            </w:pPr>
            <w:r>
              <w:t xml:space="preserve">The user must stop the system from executing </w:t>
            </w:r>
          </w:p>
        </w:tc>
      </w:tr>
      <w:tr w:rsidR="00195B60" w14:paraId="6C6DB69A"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8E9C792" w14:textId="0C61FBB8" w:rsidR="00195B60" w:rsidRDefault="00195B60" w:rsidP="00195B60">
            <w:proofErr w:type="spellStart"/>
            <w:r>
              <w:t>RealTimeLoop</w:t>
            </w:r>
            <w:proofErr w:type="spellEnd"/>
            <w:r>
              <w:t xml:space="preserve"> </w:t>
            </w:r>
            <m:oMath>
              <m:r>
                <m:rPr>
                  <m:sty m:val="bi"/>
                </m:rPr>
                <w:rPr>
                  <w:rFonts w:ascii="Cambria Math" w:hAnsi="Cambria Math"/>
                </w:rPr>
                <m:t>→</m:t>
              </m:r>
            </m:oMath>
            <w:r>
              <w:t xml:space="preserve"> Suspend</w:t>
            </w:r>
            <w:r w:rsidR="00CC1E73">
              <w:t>ed</w:t>
            </w:r>
          </w:p>
        </w:tc>
        <w:tc>
          <w:tcPr>
            <w:tcW w:w="5943" w:type="dxa"/>
          </w:tcPr>
          <w:p w14:paraId="4B99F58B" w14:textId="798D21F0" w:rsidR="00195B60" w:rsidRDefault="00195B60" w:rsidP="00195B60">
            <w:pPr>
              <w:cnfStyle w:val="000000100000" w:firstRow="0" w:lastRow="0" w:firstColumn="0" w:lastColumn="0" w:oddVBand="0" w:evenVBand="0" w:oddHBand="1" w:evenHBand="0" w:firstRowFirstColumn="0" w:firstRowLastColumn="0" w:lastRowFirstColumn="0" w:lastRowLastColumn="0"/>
            </w:pPr>
            <w:r>
              <w:t>When the system is executing the real time loop the user must trigger the suspend</w:t>
            </w:r>
          </w:p>
        </w:tc>
      </w:tr>
      <w:tr w:rsidR="00195B60" w14:paraId="7A7EC132" w14:textId="77777777" w:rsidTr="00195B60">
        <w:tc>
          <w:tcPr>
            <w:cnfStyle w:val="001000000000" w:firstRow="0" w:lastRow="0" w:firstColumn="1" w:lastColumn="0" w:oddVBand="0" w:evenVBand="0" w:oddHBand="0" w:evenHBand="0" w:firstRowFirstColumn="0" w:firstRowLastColumn="0" w:lastRowFirstColumn="0" w:lastRowLastColumn="0"/>
            <w:tcW w:w="3325" w:type="dxa"/>
          </w:tcPr>
          <w:p w14:paraId="7BBA3278" w14:textId="745D0FB5" w:rsidR="00195B60" w:rsidRDefault="00195B60" w:rsidP="00195B60">
            <w:r>
              <w:t>Suspend</w:t>
            </w:r>
            <w:r w:rsidR="002E6674">
              <w:t>ed</w:t>
            </w:r>
            <w:r>
              <w:t xml:space="preserve"> </w:t>
            </w:r>
            <m:oMath>
              <m:r>
                <m:rPr>
                  <m:sty m:val="bi"/>
                </m:rPr>
                <w:rPr>
                  <w:rFonts w:ascii="Cambria Math" w:hAnsi="Cambria Math"/>
                </w:rPr>
                <m:t>→</m:t>
              </m:r>
            </m:oMath>
            <w:r>
              <w:t xml:space="preserve"> RealT</w:t>
            </w:r>
            <w:proofErr w:type="spellStart"/>
            <w:r w:rsidR="00CC1E73">
              <w:t>i</w:t>
            </w:r>
            <w:r>
              <w:t>meLoop</w:t>
            </w:r>
            <w:proofErr w:type="spellEnd"/>
          </w:p>
        </w:tc>
        <w:tc>
          <w:tcPr>
            <w:tcW w:w="5943" w:type="dxa"/>
          </w:tcPr>
          <w:p w14:paraId="312F3130" w14:textId="0E240526" w:rsidR="00195B60" w:rsidRDefault="00195B60" w:rsidP="00195B60">
            <w:pPr>
              <w:cnfStyle w:val="000000000000" w:firstRow="0" w:lastRow="0" w:firstColumn="0" w:lastColumn="0" w:oddVBand="0" w:evenVBand="0" w:oddHBand="0" w:evenHBand="0" w:firstRowFirstColumn="0" w:firstRowLastColumn="0" w:lastRowFirstColumn="0" w:lastRowLastColumn="0"/>
            </w:pPr>
            <w:r>
              <w:t>When the system is suspended the user must trigger the resume.</w:t>
            </w:r>
          </w:p>
        </w:tc>
      </w:tr>
      <w:tr w:rsidR="00195B60" w14:paraId="24BA17AB" w14:textId="77777777" w:rsidTr="0019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91E5248" w14:textId="6AE29BCF" w:rsidR="00195B60" w:rsidRDefault="00195B60" w:rsidP="00195B60">
            <w:r>
              <w:t xml:space="preserve">Operational </w:t>
            </w:r>
            <m:oMath>
              <m:r>
                <m:rPr>
                  <m:sty m:val="bi"/>
                </m:rPr>
                <w:rPr>
                  <w:rFonts w:ascii="Cambria Math" w:hAnsi="Cambria Math"/>
                </w:rPr>
                <m:t>→</m:t>
              </m:r>
            </m:oMath>
            <w:r>
              <w:t xml:space="preserve"> PowerOnSelfTest</w:t>
            </w:r>
          </w:p>
        </w:tc>
        <w:tc>
          <w:tcPr>
            <w:tcW w:w="5943" w:type="dxa"/>
          </w:tcPr>
          <w:p w14:paraId="1B4798B5" w14:textId="06FEB70E" w:rsidR="00195B60" w:rsidRDefault="00195B60" w:rsidP="00195B60">
            <w:pPr>
              <w:cnfStyle w:val="000000100000" w:firstRow="0" w:lastRow="0" w:firstColumn="0" w:lastColumn="0" w:oddVBand="0" w:evenVBand="0" w:oddHBand="1" w:evenHBand="0" w:firstRowFirstColumn="0" w:firstRowLastColumn="0" w:lastRowFirstColumn="0" w:lastRowLastColumn="0"/>
            </w:pPr>
            <w:r>
              <w:t xml:space="preserve">The user must trigger a restart so that the system can go from operational state to </w:t>
            </w:r>
            <w:proofErr w:type="spellStart"/>
            <w:r w:rsidR="00AF041E">
              <w:t>PowerOnSelfTest</w:t>
            </w:r>
            <w:proofErr w:type="spellEnd"/>
            <w:r w:rsidR="00AF041E">
              <w:t xml:space="preserve"> state</w:t>
            </w:r>
          </w:p>
        </w:tc>
      </w:tr>
    </w:tbl>
    <w:p w14:paraId="6929DE17" w14:textId="4CDBDB9C" w:rsidR="00195B60" w:rsidRDefault="00195B60" w:rsidP="00AF041E"/>
    <w:p w14:paraId="2984D247" w14:textId="3AEC2E10" w:rsidR="00AF041E" w:rsidRDefault="00AF041E" w:rsidP="00AF041E">
      <w:r>
        <w:t>The functionality described in the table above is summed up in the Actor context diagram below</w:t>
      </w:r>
    </w:p>
    <w:p w14:paraId="5B05C6E3" w14:textId="77777777" w:rsidR="007D5BD3" w:rsidRDefault="007D5BD3" w:rsidP="002E6674">
      <w:pPr>
        <w:keepNext/>
        <w:jc w:val="center"/>
      </w:pPr>
      <w:r>
        <w:rPr>
          <w:noProof/>
        </w:rPr>
        <w:drawing>
          <wp:inline distT="0" distB="0" distL="0" distR="0" wp14:anchorId="49AA2F6A" wp14:editId="2557A0DE">
            <wp:extent cx="3038764" cy="260465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3837" cy="2609003"/>
                    </a:xfrm>
                    <a:prstGeom prst="rect">
                      <a:avLst/>
                    </a:prstGeom>
                    <a:noFill/>
                    <a:ln>
                      <a:noFill/>
                    </a:ln>
                  </pic:spPr>
                </pic:pic>
              </a:graphicData>
            </a:graphic>
          </wp:inline>
        </w:drawing>
      </w:r>
    </w:p>
    <w:p w14:paraId="5AE231BB" w14:textId="628A48B1" w:rsidR="007D5BD3" w:rsidRDefault="007D5BD3" w:rsidP="002E6674">
      <w:pPr>
        <w:pStyle w:val="Caption"/>
        <w:jc w:val="center"/>
      </w:pPr>
      <w:bookmarkStart w:id="88" w:name="_Ref25406430"/>
      <w:bookmarkStart w:id="89" w:name="_Ref25406410"/>
      <w:r>
        <w:t xml:space="preserve">Figure </w:t>
      </w:r>
      <w:r>
        <w:fldChar w:fldCharType="begin"/>
      </w:r>
      <w:r>
        <w:instrText xml:space="preserve"> SEQ Figure \* ARABIC </w:instrText>
      </w:r>
      <w:r>
        <w:fldChar w:fldCharType="separate"/>
      </w:r>
      <w:r w:rsidR="00C9211C">
        <w:rPr>
          <w:noProof/>
        </w:rPr>
        <w:t>5</w:t>
      </w:r>
      <w:r>
        <w:fldChar w:fldCharType="end"/>
      </w:r>
      <w:bookmarkEnd w:id="88"/>
      <w:r>
        <w:t xml:space="preserve"> </w:t>
      </w:r>
      <w:r w:rsidR="00AF041E">
        <w:t>Actor-context</w:t>
      </w:r>
      <w:r>
        <w:t xml:space="preserve"> </w:t>
      </w:r>
      <w:r w:rsidR="00AF041E">
        <w:t>d</w:t>
      </w:r>
      <w:r>
        <w:t xml:space="preserve">iagram for the </w:t>
      </w:r>
      <w:proofErr w:type="spellStart"/>
      <w:r>
        <w:t>EmbeddedSystemX</w:t>
      </w:r>
      <w:bookmarkEnd w:id="89"/>
      <w:proofErr w:type="spellEnd"/>
    </w:p>
    <w:p w14:paraId="7671B8C5" w14:textId="3BEEEE6D" w:rsidR="002E6674" w:rsidRDefault="002E6674">
      <w:pPr>
        <w:autoSpaceDE/>
        <w:autoSpaceDN/>
        <w:adjustRightInd/>
        <w:spacing w:before="0"/>
      </w:pPr>
      <w:r>
        <w:br w:type="page"/>
      </w:r>
    </w:p>
    <w:p w14:paraId="620D444C" w14:textId="0C845798" w:rsidR="0004673F" w:rsidRDefault="0004673F" w:rsidP="0004673F">
      <w:pPr>
        <w:pStyle w:val="Heading3"/>
      </w:pPr>
      <w:bookmarkStart w:id="90" w:name="_Toc25491643"/>
      <w:r>
        <w:lastRenderedPageBreak/>
        <w:t>Start System</w:t>
      </w:r>
      <w:bookmarkEnd w:id="90"/>
    </w:p>
    <w:p w14:paraId="4C210CDA" w14:textId="3EC6B7FC" w:rsidR="0004673F" w:rsidRDefault="0004673F" w:rsidP="0004673F">
      <w:r>
        <w:t xml:space="preserve">The Start System use case follows the general use case description below: </w:t>
      </w:r>
    </w:p>
    <w:tbl>
      <w:tblPr>
        <w:tblStyle w:val="PlainTable1"/>
        <w:tblW w:w="0" w:type="auto"/>
        <w:tblLook w:val="04A0" w:firstRow="1" w:lastRow="0" w:firstColumn="1" w:lastColumn="0" w:noHBand="0" w:noVBand="1"/>
      </w:tblPr>
      <w:tblGrid>
        <w:gridCol w:w="2425"/>
        <w:gridCol w:w="7203"/>
      </w:tblGrid>
      <w:tr w:rsidR="0004673F" w14:paraId="77497F2A" w14:textId="77777777" w:rsidTr="0004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9171446" w14:textId="496948E0" w:rsidR="0004673F" w:rsidRDefault="0004673F" w:rsidP="0004673F">
            <w:r>
              <w:t>UC 1: Start System</w:t>
            </w:r>
          </w:p>
        </w:tc>
        <w:tc>
          <w:tcPr>
            <w:tcW w:w="7203" w:type="dxa"/>
          </w:tcPr>
          <w:p w14:paraId="0571BC17" w14:textId="72343466" w:rsidR="0004673F" w:rsidRDefault="00F277CE" w:rsidP="0004673F">
            <w:pPr>
              <w:cnfStyle w:val="100000000000" w:firstRow="1" w:lastRow="0" w:firstColumn="0" w:lastColumn="0" w:oddVBand="0" w:evenVBand="0" w:oddHBand="0" w:evenHBand="0" w:firstRowFirstColumn="0" w:firstRowLastColumn="0" w:lastRowFirstColumn="0" w:lastRowLastColumn="0"/>
            </w:pPr>
            <w:r>
              <w:t>Description</w:t>
            </w:r>
          </w:p>
        </w:tc>
      </w:tr>
      <w:tr w:rsidR="0004673F" w14:paraId="2529A0D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9A07308" w14:textId="5890D274" w:rsidR="0004673F" w:rsidRDefault="0004673F" w:rsidP="0004673F">
            <w:r>
              <w:t>Actor</w:t>
            </w:r>
          </w:p>
        </w:tc>
        <w:tc>
          <w:tcPr>
            <w:tcW w:w="7203" w:type="dxa"/>
          </w:tcPr>
          <w:p w14:paraId="7B69CEA6" w14:textId="615A16E3" w:rsidR="0004673F" w:rsidRDefault="00F277CE" w:rsidP="0004673F">
            <w:pPr>
              <w:cnfStyle w:val="000000100000" w:firstRow="0" w:lastRow="0" w:firstColumn="0" w:lastColumn="0" w:oddVBand="0" w:evenVBand="0" w:oddHBand="1" w:evenHBand="0" w:firstRowFirstColumn="0" w:firstRowLastColumn="0" w:lastRowFirstColumn="0" w:lastRowLastColumn="0"/>
            </w:pPr>
            <w:r>
              <w:t>User</w:t>
            </w:r>
          </w:p>
        </w:tc>
      </w:tr>
      <w:tr w:rsidR="0004673F" w14:paraId="3919141E"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0C161B9A" w14:textId="475082E0" w:rsidR="0004673F" w:rsidRDefault="0004673F" w:rsidP="0004673F">
            <w:r>
              <w:t>Post</w:t>
            </w:r>
            <w:r w:rsidR="002E6674">
              <w:t xml:space="preserve"> </w:t>
            </w:r>
            <w:r>
              <w:t xml:space="preserve">Condition </w:t>
            </w:r>
          </w:p>
        </w:tc>
        <w:tc>
          <w:tcPr>
            <w:tcW w:w="7203" w:type="dxa"/>
          </w:tcPr>
          <w:p w14:paraId="472D8A22" w14:textId="0BFB12DD" w:rsidR="0004673F" w:rsidRDefault="00F277CE" w:rsidP="0004673F">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04673F" w14:paraId="452321BB"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D4052C" w14:textId="4295D27B" w:rsidR="0004673F" w:rsidRDefault="0004673F" w:rsidP="0004673F">
            <w:r>
              <w:t>Trigger</w:t>
            </w:r>
          </w:p>
        </w:tc>
        <w:tc>
          <w:tcPr>
            <w:tcW w:w="7203" w:type="dxa"/>
          </w:tcPr>
          <w:p w14:paraId="72D73542" w14:textId="28151177" w:rsidR="0004673F" w:rsidRDefault="00F277CE"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30B32590"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4103D32F" w14:textId="2D49F407" w:rsidR="0004673F" w:rsidRDefault="0004673F" w:rsidP="0004673F">
            <w:r>
              <w:t>Main flow</w:t>
            </w:r>
          </w:p>
        </w:tc>
        <w:tc>
          <w:tcPr>
            <w:tcW w:w="7203" w:type="dxa"/>
          </w:tcPr>
          <w:p w14:paraId="4AC989AA"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p>
        </w:tc>
      </w:tr>
      <w:tr w:rsidR="0004673F" w14:paraId="1822894C"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245196" w14:textId="5FCA92BD" w:rsidR="0004673F" w:rsidRPr="0004673F" w:rsidRDefault="0004673F" w:rsidP="0004673F">
            <w:pPr>
              <w:pStyle w:val="ListParagraph"/>
              <w:numPr>
                <w:ilvl w:val="0"/>
                <w:numId w:val="14"/>
              </w:numPr>
            </w:pPr>
          </w:p>
        </w:tc>
        <w:tc>
          <w:tcPr>
            <w:tcW w:w="7203" w:type="dxa"/>
          </w:tcPr>
          <w:p w14:paraId="1E5AB01A" w14:textId="4FC566F7" w:rsidR="0004673F" w:rsidRDefault="0004673F" w:rsidP="0004673F">
            <w:pPr>
              <w:cnfStyle w:val="000000100000" w:firstRow="0" w:lastRow="0" w:firstColumn="0" w:lastColumn="0" w:oddVBand="0" w:evenVBand="0" w:oddHBand="1" w:evenHBand="0" w:firstRowFirstColumn="0" w:firstRowLastColumn="0" w:lastRowFirstColumn="0" w:lastRowLastColumn="0"/>
            </w:pPr>
            <w:r>
              <w:t>User power on system</w:t>
            </w:r>
          </w:p>
        </w:tc>
      </w:tr>
      <w:tr w:rsidR="0004673F" w14:paraId="25D9C9AC"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3E8DB74" w14:textId="77777777" w:rsidR="0004673F" w:rsidRPr="0004673F" w:rsidRDefault="0004673F" w:rsidP="0004673F">
            <w:pPr>
              <w:pStyle w:val="ListParagraph"/>
              <w:numPr>
                <w:ilvl w:val="0"/>
                <w:numId w:val="14"/>
              </w:numPr>
              <w:rPr>
                <w:b w:val="0"/>
                <w:bCs/>
              </w:rPr>
            </w:pPr>
          </w:p>
        </w:tc>
        <w:tc>
          <w:tcPr>
            <w:tcW w:w="7203" w:type="dxa"/>
          </w:tcPr>
          <w:p w14:paraId="4250F694" w14:textId="77777777" w:rsidR="0004673F" w:rsidRDefault="0004673F" w:rsidP="0004673F">
            <w:pPr>
              <w:cnfStyle w:val="000000000000" w:firstRow="0" w:lastRow="0" w:firstColumn="0" w:lastColumn="0" w:oddVBand="0" w:evenVBand="0" w:oddHBand="0" w:evenHBand="0" w:firstRowFirstColumn="0" w:firstRowLastColumn="0" w:lastRowFirstColumn="0" w:lastRowLastColumn="0"/>
            </w:pPr>
            <w:r>
              <w:t xml:space="preserve">System performs </w:t>
            </w:r>
            <w:proofErr w:type="spellStart"/>
            <w:r>
              <w:t>PowerOnSelfTest</w:t>
            </w:r>
            <w:proofErr w:type="spellEnd"/>
          </w:p>
          <w:p w14:paraId="2737E1AF" w14:textId="6C0D5874" w:rsidR="002E6674" w:rsidRDefault="002E6674" w:rsidP="0004673F">
            <w:pPr>
              <w:cnfStyle w:val="000000000000" w:firstRow="0" w:lastRow="0" w:firstColumn="0" w:lastColumn="0" w:oddVBand="0" w:evenVBand="0" w:oddHBand="0" w:evenHBand="0" w:firstRowFirstColumn="0" w:firstRowLastColumn="0" w:lastRowFirstColumn="0" w:lastRowLastColumn="0"/>
            </w:pPr>
            <w:r>
              <w:t xml:space="preserve">[Exception: </w:t>
            </w:r>
            <w:proofErr w:type="spellStart"/>
            <w:r>
              <w:t>SelfTestFailed</w:t>
            </w:r>
            <w:proofErr w:type="spellEnd"/>
            <w:r>
              <w:t>]</w:t>
            </w:r>
          </w:p>
        </w:tc>
      </w:tr>
      <w:tr w:rsidR="0004673F" w14:paraId="216E9DF7"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AAF0E1E" w14:textId="77777777" w:rsidR="0004673F" w:rsidRPr="0004673F" w:rsidRDefault="0004673F" w:rsidP="0004673F">
            <w:pPr>
              <w:pStyle w:val="ListParagraph"/>
              <w:numPr>
                <w:ilvl w:val="0"/>
                <w:numId w:val="14"/>
              </w:numPr>
              <w:rPr>
                <w:b w:val="0"/>
                <w:bCs/>
              </w:rPr>
            </w:pPr>
          </w:p>
        </w:tc>
        <w:tc>
          <w:tcPr>
            <w:tcW w:w="7203" w:type="dxa"/>
          </w:tcPr>
          <w:p w14:paraId="48BD4E38" w14:textId="4309749E" w:rsidR="0004673F" w:rsidRDefault="0004673F" w:rsidP="0004673F">
            <w:pPr>
              <w:cnfStyle w:val="000000100000" w:firstRow="0" w:lastRow="0" w:firstColumn="0" w:lastColumn="0" w:oddVBand="0" w:evenVBand="0" w:oddHBand="1" w:evenHBand="0" w:firstRowFirstColumn="0" w:firstRowLastColumn="0" w:lastRowFirstColumn="0" w:lastRowLastColumn="0"/>
            </w:pPr>
            <w:r>
              <w:t>System performs Initializing</w:t>
            </w:r>
          </w:p>
        </w:tc>
      </w:tr>
      <w:tr w:rsidR="0004673F" w14:paraId="66317A0B"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5C415820" w14:textId="77777777" w:rsidR="0004673F" w:rsidRPr="0004673F" w:rsidRDefault="0004673F" w:rsidP="0004673F">
            <w:pPr>
              <w:pStyle w:val="ListParagraph"/>
              <w:numPr>
                <w:ilvl w:val="0"/>
                <w:numId w:val="14"/>
              </w:numPr>
              <w:rPr>
                <w:b w:val="0"/>
                <w:bCs/>
              </w:rPr>
            </w:pPr>
          </w:p>
        </w:tc>
        <w:tc>
          <w:tcPr>
            <w:tcW w:w="7203" w:type="dxa"/>
          </w:tcPr>
          <w:p w14:paraId="51DEAA20" w14:textId="0C1D8BE8" w:rsidR="0004673F" w:rsidRDefault="0004673F" w:rsidP="0004673F">
            <w:pPr>
              <w:cnfStyle w:val="000000000000" w:firstRow="0" w:lastRow="0" w:firstColumn="0" w:lastColumn="0" w:oddVBand="0" w:evenVBand="0" w:oddHBand="0" w:evenHBand="0" w:firstRowFirstColumn="0" w:firstRowLastColumn="0" w:lastRowFirstColumn="0" w:lastRowLastColumn="0"/>
            </w:pPr>
            <w:r>
              <w:t>System enters Operational Ready state</w:t>
            </w:r>
          </w:p>
        </w:tc>
      </w:tr>
      <w:tr w:rsidR="0004673F" w14:paraId="62AA3720"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06F6684" w14:textId="77777777" w:rsidR="0004673F" w:rsidRPr="0004673F" w:rsidRDefault="0004673F" w:rsidP="0004673F">
            <w:pPr>
              <w:pStyle w:val="ListParagraph"/>
              <w:numPr>
                <w:ilvl w:val="0"/>
                <w:numId w:val="14"/>
              </w:numPr>
              <w:rPr>
                <w:b w:val="0"/>
                <w:bCs/>
              </w:rPr>
            </w:pPr>
          </w:p>
        </w:tc>
        <w:tc>
          <w:tcPr>
            <w:tcW w:w="7203" w:type="dxa"/>
          </w:tcPr>
          <w:p w14:paraId="2CBCD0FD" w14:textId="68D7DFBF" w:rsidR="0004673F" w:rsidRDefault="0004673F" w:rsidP="0004673F">
            <w:pPr>
              <w:cnfStyle w:val="000000100000" w:firstRow="0" w:lastRow="0" w:firstColumn="0" w:lastColumn="0" w:oddVBand="0" w:evenVBand="0" w:oddHBand="1" w:evenHBand="0" w:firstRowFirstColumn="0" w:firstRowLastColumn="0" w:lastRowFirstColumn="0" w:lastRowLastColumn="0"/>
            </w:pPr>
            <w:r>
              <w:t xml:space="preserve">User is informed of </w:t>
            </w:r>
            <w:r w:rsidR="00A61CD2">
              <w:t>System state</w:t>
            </w:r>
          </w:p>
        </w:tc>
      </w:tr>
      <w:tr w:rsidR="00A61CD2" w14:paraId="41DA49E7"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3FA09D4E" w14:textId="7FF20360" w:rsidR="00A61CD2" w:rsidRPr="0004673F" w:rsidRDefault="00A61CD2" w:rsidP="00A61CD2">
            <w:pPr>
              <w:rPr>
                <w:bCs/>
              </w:rPr>
            </w:pPr>
            <w:r>
              <w:rPr>
                <w:bCs/>
              </w:rPr>
              <w:t>Exceptions</w:t>
            </w:r>
          </w:p>
        </w:tc>
        <w:tc>
          <w:tcPr>
            <w:tcW w:w="7203" w:type="dxa"/>
          </w:tcPr>
          <w:p w14:paraId="0FBF883D" w14:textId="77777777" w:rsidR="00A61CD2" w:rsidRDefault="00A61CD2" w:rsidP="0004673F">
            <w:pPr>
              <w:cnfStyle w:val="000000000000" w:firstRow="0" w:lastRow="0" w:firstColumn="0" w:lastColumn="0" w:oddVBand="0" w:evenVBand="0" w:oddHBand="0" w:evenHBand="0" w:firstRowFirstColumn="0" w:firstRowLastColumn="0" w:lastRowFirstColumn="0" w:lastRowLastColumn="0"/>
            </w:pPr>
          </w:p>
        </w:tc>
      </w:tr>
      <w:tr w:rsidR="00A61CD2" w14:paraId="5A2F8E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57CC719" w14:textId="25482198" w:rsidR="00A61CD2" w:rsidRDefault="002E6674" w:rsidP="00A61CD2">
            <w:pPr>
              <w:rPr>
                <w:bCs/>
              </w:rPr>
            </w:pPr>
            <w:r>
              <w:rPr>
                <w:bCs/>
              </w:rPr>
              <w:t>[</w:t>
            </w:r>
            <w:proofErr w:type="spellStart"/>
            <w:r>
              <w:t>SelfTestFailed</w:t>
            </w:r>
            <w:proofErr w:type="spellEnd"/>
            <w:r>
              <w:t>]</w:t>
            </w:r>
          </w:p>
        </w:tc>
        <w:tc>
          <w:tcPr>
            <w:tcW w:w="7203" w:type="dxa"/>
          </w:tcPr>
          <w:p w14:paraId="6EEECCB1" w14:textId="76ACAC1F" w:rsidR="00A61CD2" w:rsidRDefault="00A61CD2" w:rsidP="0004673F">
            <w:pPr>
              <w:cnfStyle w:val="000000100000" w:firstRow="0" w:lastRow="0" w:firstColumn="0" w:lastColumn="0" w:oddVBand="0" w:evenVBand="0" w:oddHBand="1" w:evenHBand="0" w:firstRowFirstColumn="0" w:firstRowLastColumn="0" w:lastRowFirstColumn="0" w:lastRowLastColumn="0"/>
            </w:pPr>
          </w:p>
        </w:tc>
      </w:tr>
      <w:tr w:rsidR="00A61CD2" w14:paraId="6CDD6011"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FD7C8D3" w14:textId="1F15FB8F" w:rsidR="00A61CD2" w:rsidRPr="00A61CD2" w:rsidRDefault="00A61CD2" w:rsidP="00A61CD2">
            <w:pPr>
              <w:pStyle w:val="ListParagraph"/>
              <w:numPr>
                <w:ilvl w:val="0"/>
                <w:numId w:val="15"/>
              </w:numPr>
              <w:rPr>
                <w:bCs/>
              </w:rPr>
            </w:pPr>
          </w:p>
        </w:tc>
        <w:tc>
          <w:tcPr>
            <w:tcW w:w="7203" w:type="dxa"/>
          </w:tcPr>
          <w:p w14:paraId="44402BCE" w14:textId="4AACC8FE"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System informs user that system </w:t>
            </w:r>
            <w:r w:rsidR="002E6674">
              <w:t>self-test</w:t>
            </w:r>
            <w:r>
              <w:t xml:space="preserve"> fails</w:t>
            </w:r>
          </w:p>
        </w:tc>
      </w:tr>
      <w:tr w:rsidR="00A61CD2" w14:paraId="5175457F" w14:textId="77777777" w:rsidTr="00046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B21C23" w14:textId="6DFEE102" w:rsidR="00A61CD2" w:rsidRPr="00A61CD2" w:rsidRDefault="00A61CD2" w:rsidP="00A61CD2">
            <w:pPr>
              <w:pStyle w:val="ListParagraph"/>
              <w:numPr>
                <w:ilvl w:val="0"/>
                <w:numId w:val="15"/>
              </w:numPr>
              <w:rPr>
                <w:bCs/>
              </w:rPr>
            </w:pPr>
          </w:p>
        </w:tc>
        <w:tc>
          <w:tcPr>
            <w:tcW w:w="7203" w:type="dxa"/>
          </w:tcPr>
          <w:p w14:paraId="75EE490C" w14:textId="2B893EB0" w:rsidR="00A61CD2" w:rsidRDefault="00A61CD2" w:rsidP="0004673F">
            <w:pPr>
              <w:cnfStyle w:val="000000100000" w:firstRow="0" w:lastRow="0" w:firstColumn="0" w:lastColumn="0" w:oddVBand="0" w:evenVBand="0" w:oddHBand="1" w:evenHBand="0" w:firstRowFirstColumn="0" w:firstRowLastColumn="0" w:lastRowFirstColumn="0" w:lastRowLastColumn="0"/>
            </w:pPr>
            <w:r>
              <w:t xml:space="preserve">User restarts system </w:t>
            </w:r>
          </w:p>
        </w:tc>
      </w:tr>
      <w:tr w:rsidR="00A61CD2" w14:paraId="4EB8568F" w14:textId="77777777" w:rsidTr="0004673F">
        <w:tc>
          <w:tcPr>
            <w:cnfStyle w:val="001000000000" w:firstRow="0" w:lastRow="0" w:firstColumn="1" w:lastColumn="0" w:oddVBand="0" w:evenVBand="0" w:oddHBand="0" w:evenHBand="0" w:firstRowFirstColumn="0" w:firstRowLastColumn="0" w:lastRowFirstColumn="0" w:lastRowLastColumn="0"/>
            <w:tcW w:w="2425" w:type="dxa"/>
          </w:tcPr>
          <w:p w14:paraId="65C04C81" w14:textId="77777777" w:rsidR="00A61CD2" w:rsidRPr="00A61CD2" w:rsidRDefault="00A61CD2" w:rsidP="00A61CD2">
            <w:pPr>
              <w:pStyle w:val="ListParagraph"/>
              <w:numPr>
                <w:ilvl w:val="0"/>
                <w:numId w:val="15"/>
              </w:numPr>
              <w:rPr>
                <w:b w:val="0"/>
              </w:rPr>
            </w:pPr>
          </w:p>
        </w:tc>
        <w:tc>
          <w:tcPr>
            <w:tcW w:w="7203" w:type="dxa"/>
          </w:tcPr>
          <w:p w14:paraId="1D43D7BE" w14:textId="779E3E91" w:rsidR="00A61CD2" w:rsidRDefault="00A61CD2" w:rsidP="0004673F">
            <w:pPr>
              <w:cnfStyle w:val="000000000000" w:firstRow="0" w:lastRow="0" w:firstColumn="0" w:lastColumn="0" w:oddVBand="0" w:evenVBand="0" w:oddHBand="0" w:evenHBand="0" w:firstRowFirstColumn="0" w:firstRowLastColumn="0" w:lastRowFirstColumn="0" w:lastRowLastColumn="0"/>
            </w:pPr>
            <w:r>
              <w:t xml:space="preserve">UC continues form step 2. </w:t>
            </w:r>
          </w:p>
        </w:tc>
      </w:tr>
    </w:tbl>
    <w:p w14:paraId="688D1AB5" w14:textId="6DFC8D8C" w:rsidR="0004673F" w:rsidRDefault="0004673F" w:rsidP="0004673F"/>
    <w:p w14:paraId="0CCF19B1" w14:textId="499CC78C" w:rsidR="0004673F" w:rsidRDefault="0004673F" w:rsidP="0004673F">
      <w:pPr>
        <w:pStyle w:val="Heading3"/>
      </w:pPr>
      <w:bookmarkStart w:id="91" w:name="_Toc25491644"/>
      <w:r>
        <w:t>Configure System</w:t>
      </w:r>
      <w:bookmarkEnd w:id="91"/>
    </w:p>
    <w:tbl>
      <w:tblPr>
        <w:tblStyle w:val="PlainTable1"/>
        <w:tblW w:w="0" w:type="auto"/>
        <w:tblLook w:val="04A0" w:firstRow="1" w:lastRow="0" w:firstColumn="1" w:lastColumn="0" w:noHBand="0" w:noVBand="1"/>
      </w:tblPr>
      <w:tblGrid>
        <w:gridCol w:w="2425"/>
        <w:gridCol w:w="7203"/>
      </w:tblGrid>
      <w:tr w:rsidR="00F277CE" w14:paraId="0195B839"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24EECEA" w14:textId="77777777" w:rsidR="00F277CE" w:rsidRDefault="00F277CE" w:rsidP="00DC3FB9">
            <w:r>
              <w:t>UC 1: Start System</w:t>
            </w:r>
          </w:p>
        </w:tc>
        <w:tc>
          <w:tcPr>
            <w:tcW w:w="7203" w:type="dxa"/>
          </w:tcPr>
          <w:p w14:paraId="68E3ADF6"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6FA0CC60"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C90DDD" w14:textId="77777777" w:rsidR="00F277CE" w:rsidRDefault="00F277CE" w:rsidP="00DC3FB9">
            <w:r>
              <w:t>Actor</w:t>
            </w:r>
          </w:p>
        </w:tc>
        <w:tc>
          <w:tcPr>
            <w:tcW w:w="7203" w:type="dxa"/>
          </w:tcPr>
          <w:p w14:paraId="2725C91B"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0B93E1E4"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EF0615D" w14:textId="1EE934AF" w:rsidR="00F277CE" w:rsidRDefault="00F277CE" w:rsidP="00DC3FB9">
            <w:r>
              <w:t>Precondition</w:t>
            </w:r>
          </w:p>
        </w:tc>
        <w:tc>
          <w:tcPr>
            <w:tcW w:w="7203" w:type="dxa"/>
          </w:tcPr>
          <w:p w14:paraId="06D3EF66" w14:textId="67575964"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60CAEA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CD683A" w14:textId="5751D87A" w:rsidR="00F277CE" w:rsidRDefault="00F277CE" w:rsidP="00DC3FB9">
            <w:r>
              <w:t>Post</w:t>
            </w:r>
            <w:r w:rsidR="002E6674">
              <w:t xml:space="preserve"> </w:t>
            </w:r>
            <w:r>
              <w:t xml:space="preserve">Condition </w:t>
            </w:r>
          </w:p>
        </w:tc>
        <w:tc>
          <w:tcPr>
            <w:tcW w:w="7203" w:type="dxa"/>
          </w:tcPr>
          <w:p w14:paraId="11243B89" w14:textId="5235E605"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has updated configuration</w:t>
            </w:r>
          </w:p>
        </w:tc>
      </w:tr>
      <w:tr w:rsidR="00F277CE" w14:paraId="51F142CB"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F959CEE" w14:textId="77777777" w:rsidR="00F277CE" w:rsidRDefault="00F277CE" w:rsidP="00DC3FB9">
            <w:r>
              <w:t>Trigger</w:t>
            </w:r>
          </w:p>
        </w:tc>
        <w:tc>
          <w:tcPr>
            <w:tcW w:w="7203" w:type="dxa"/>
          </w:tcPr>
          <w:p w14:paraId="49B222E3" w14:textId="314455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configuration</w:t>
            </w:r>
          </w:p>
        </w:tc>
      </w:tr>
      <w:tr w:rsidR="00F277CE" w14:paraId="41E6218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F9C47E7" w14:textId="77777777" w:rsidR="00F277CE" w:rsidRDefault="00F277CE" w:rsidP="00DC3FB9">
            <w:r>
              <w:t>Main flow</w:t>
            </w:r>
          </w:p>
        </w:tc>
        <w:tc>
          <w:tcPr>
            <w:tcW w:w="7203" w:type="dxa"/>
          </w:tcPr>
          <w:p w14:paraId="197F40D0"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61FFFD7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34A0700A" w14:textId="77777777" w:rsidR="00F277CE" w:rsidRPr="0004673F" w:rsidRDefault="00F277CE" w:rsidP="00F277CE">
            <w:pPr>
              <w:pStyle w:val="ListParagraph"/>
              <w:numPr>
                <w:ilvl w:val="0"/>
                <w:numId w:val="16"/>
              </w:numPr>
            </w:pPr>
          </w:p>
        </w:tc>
        <w:tc>
          <w:tcPr>
            <w:tcW w:w="7203" w:type="dxa"/>
          </w:tcPr>
          <w:p w14:paraId="09F6F41F" w14:textId="64B14382" w:rsidR="00F277CE" w:rsidRDefault="00F277CE" w:rsidP="00DC3FB9">
            <w:pPr>
              <w:cnfStyle w:val="000000000000" w:firstRow="0" w:lastRow="0" w:firstColumn="0" w:lastColumn="0" w:oddVBand="0" w:evenVBand="0" w:oddHBand="0" w:evenHBand="0" w:firstRowFirstColumn="0" w:firstRowLastColumn="0" w:lastRowFirstColumn="0" w:lastRowLastColumn="0"/>
            </w:pPr>
            <w:r>
              <w:t>User enters configuration</w:t>
            </w:r>
          </w:p>
        </w:tc>
      </w:tr>
      <w:tr w:rsidR="00F277CE" w14:paraId="2EAFC262"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F9956E" w14:textId="77777777" w:rsidR="00F277CE" w:rsidRPr="0004673F" w:rsidRDefault="00F277CE" w:rsidP="00F277CE">
            <w:pPr>
              <w:pStyle w:val="ListParagraph"/>
              <w:numPr>
                <w:ilvl w:val="0"/>
                <w:numId w:val="16"/>
              </w:numPr>
              <w:rPr>
                <w:b w:val="0"/>
                <w:bCs/>
              </w:rPr>
            </w:pPr>
          </w:p>
        </w:tc>
        <w:tc>
          <w:tcPr>
            <w:tcW w:w="7203" w:type="dxa"/>
          </w:tcPr>
          <w:p w14:paraId="33E68CAE" w14:textId="713ED798"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Configuration state</w:t>
            </w:r>
          </w:p>
        </w:tc>
      </w:tr>
      <w:tr w:rsidR="00F277CE" w14:paraId="6C2C6C67"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6CEA9C84" w14:textId="77777777" w:rsidR="00F277CE" w:rsidRPr="0004673F" w:rsidRDefault="00F277CE" w:rsidP="00F277CE">
            <w:pPr>
              <w:pStyle w:val="ListParagraph"/>
              <w:numPr>
                <w:ilvl w:val="0"/>
                <w:numId w:val="16"/>
              </w:numPr>
              <w:rPr>
                <w:b w:val="0"/>
                <w:bCs/>
              </w:rPr>
            </w:pPr>
          </w:p>
        </w:tc>
        <w:tc>
          <w:tcPr>
            <w:tcW w:w="7203" w:type="dxa"/>
          </w:tcPr>
          <w:p w14:paraId="7F8353A2" w14:textId="51FD2B80"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reads configuration information</w:t>
            </w:r>
          </w:p>
        </w:tc>
      </w:tr>
      <w:tr w:rsidR="00F277CE" w14:paraId="0C984F7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B7D3DFF" w14:textId="77777777" w:rsidR="00F277CE" w:rsidRPr="0004673F" w:rsidRDefault="00F277CE" w:rsidP="00F277CE">
            <w:pPr>
              <w:pStyle w:val="ListParagraph"/>
              <w:numPr>
                <w:ilvl w:val="0"/>
                <w:numId w:val="16"/>
              </w:numPr>
              <w:rPr>
                <w:b w:val="0"/>
                <w:bCs/>
              </w:rPr>
            </w:pPr>
          </w:p>
        </w:tc>
        <w:tc>
          <w:tcPr>
            <w:tcW w:w="7203" w:type="dxa"/>
          </w:tcPr>
          <w:p w14:paraId="5EC026AB" w14:textId="50F456FF"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informs user that configuration is done</w:t>
            </w:r>
          </w:p>
        </w:tc>
      </w:tr>
      <w:tr w:rsidR="00F277CE" w14:paraId="49DAB44D"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69980AD" w14:textId="77777777" w:rsidR="00F277CE" w:rsidRPr="0004673F" w:rsidRDefault="00F277CE" w:rsidP="00F277CE">
            <w:pPr>
              <w:pStyle w:val="ListParagraph"/>
              <w:numPr>
                <w:ilvl w:val="0"/>
                <w:numId w:val="16"/>
              </w:numPr>
              <w:rPr>
                <w:b w:val="0"/>
                <w:bCs/>
              </w:rPr>
            </w:pPr>
          </w:p>
        </w:tc>
        <w:tc>
          <w:tcPr>
            <w:tcW w:w="7203" w:type="dxa"/>
          </w:tcPr>
          <w:p w14:paraId="19EA3AB3" w14:textId="5924742E"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returns to Operational ready state</w:t>
            </w:r>
          </w:p>
        </w:tc>
      </w:tr>
    </w:tbl>
    <w:p w14:paraId="1EA020F9" w14:textId="77777777" w:rsidR="00F277CE" w:rsidRPr="00F277CE" w:rsidRDefault="00F277CE" w:rsidP="00F277CE"/>
    <w:p w14:paraId="2637046F" w14:textId="6E25CBDE" w:rsidR="0004673F" w:rsidRDefault="0004673F" w:rsidP="0004673F">
      <w:pPr>
        <w:pStyle w:val="Heading3"/>
      </w:pPr>
      <w:bookmarkStart w:id="92" w:name="_Toc25491645"/>
      <w:r>
        <w:t>Run System</w:t>
      </w:r>
      <w:bookmarkEnd w:id="92"/>
    </w:p>
    <w:tbl>
      <w:tblPr>
        <w:tblStyle w:val="PlainTable1"/>
        <w:tblW w:w="0" w:type="auto"/>
        <w:tblLook w:val="04A0" w:firstRow="1" w:lastRow="0" w:firstColumn="1" w:lastColumn="0" w:noHBand="0" w:noVBand="1"/>
      </w:tblPr>
      <w:tblGrid>
        <w:gridCol w:w="2425"/>
        <w:gridCol w:w="7203"/>
      </w:tblGrid>
      <w:tr w:rsidR="00F277CE" w14:paraId="6935E704" w14:textId="77777777" w:rsidTr="00DC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0D28C88" w14:textId="77777777" w:rsidR="00F277CE" w:rsidRDefault="00F277CE" w:rsidP="00DC3FB9">
            <w:r>
              <w:t>UC 1: Start System</w:t>
            </w:r>
          </w:p>
        </w:tc>
        <w:tc>
          <w:tcPr>
            <w:tcW w:w="7203" w:type="dxa"/>
          </w:tcPr>
          <w:p w14:paraId="2865ECB0" w14:textId="77777777" w:rsidR="00F277CE" w:rsidRDefault="00F277CE" w:rsidP="00DC3FB9">
            <w:pPr>
              <w:cnfStyle w:val="100000000000" w:firstRow="1" w:lastRow="0" w:firstColumn="0" w:lastColumn="0" w:oddVBand="0" w:evenVBand="0" w:oddHBand="0" w:evenHBand="0" w:firstRowFirstColumn="0" w:firstRowLastColumn="0" w:lastRowFirstColumn="0" w:lastRowLastColumn="0"/>
            </w:pPr>
            <w:r>
              <w:t>Description</w:t>
            </w:r>
          </w:p>
        </w:tc>
      </w:tr>
      <w:tr w:rsidR="00F277CE" w14:paraId="08C3B6B3"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EC69F1" w14:textId="77777777" w:rsidR="00F277CE" w:rsidRDefault="00F277CE" w:rsidP="00DC3FB9">
            <w:r>
              <w:t>Actor</w:t>
            </w:r>
          </w:p>
        </w:tc>
        <w:tc>
          <w:tcPr>
            <w:tcW w:w="7203" w:type="dxa"/>
          </w:tcPr>
          <w:p w14:paraId="2FA930D9"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r>
              <w:t>User</w:t>
            </w:r>
          </w:p>
        </w:tc>
      </w:tr>
      <w:tr w:rsidR="00F277CE" w14:paraId="43D66413"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5744978A" w14:textId="77777777" w:rsidR="00F277CE" w:rsidRDefault="00F277CE" w:rsidP="00DC3FB9">
            <w:r>
              <w:t>Precondition</w:t>
            </w:r>
          </w:p>
        </w:tc>
        <w:tc>
          <w:tcPr>
            <w:tcW w:w="7203" w:type="dxa"/>
          </w:tcPr>
          <w:p w14:paraId="7D7670E8"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System is in Operational Ready state</w:t>
            </w:r>
          </w:p>
        </w:tc>
      </w:tr>
      <w:tr w:rsidR="00F277CE" w14:paraId="3449C59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CA070B" w14:textId="77777777" w:rsidR="00F277CE" w:rsidRDefault="00F277CE" w:rsidP="00DC3FB9">
            <w:proofErr w:type="spellStart"/>
            <w:r>
              <w:t>PostCondition</w:t>
            </w:r>
            <w:proofErr w:type="spellEnd"/>
            <w:r>
              <w:t xml:space="preserve"> </w:t>
            </w:r>
          </w:p>
        </w:tc>
        <w:tc>
          <w:tcPr>
            <w:tcW w:w="7203" w:type="dxa"/>
          </w:tcPr>
          <w:p w14:paraId="6B7CF82D" w14:textId="406BF0CA"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returns to Operational Ready state</w:t>
            </w:r>
          </w:p>
        </w:tc>
      </w:tr>
      <w:tr w:rsidR="00F277CE" w14:paraId="025B306C"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D2F0E33" w14:textId="77777777" w:rsidR="00F277CE" w:rsidRDefault="00F277CE" w:rsidP="00DC3FB9">
            <w:r>
              <w:t>Trigger</w:t>
            </w:r>
          </w:p>
        </w:tc>
        <w:tc>
          <w:tcPr>
            <w:tcW w:w="7203" w:type="dxa"/>
          </w:tcPr>
          <w:p w14:paraId="61407F29" w14:textId="6A37A500"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User trigger start/run </w:t>
            </w:r>
          </w:p>
        </w:tc>
      </w:tr>
      <w:tr w:rsidR="00F277CE" w14:paraId="38B1430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F5D619E" w14:textId="77777777" w:rsidR="00F277CE" w:rsidRDefault="00F277CE" w:rsidP="00DC3FB9">
            <w:r>
              <w:t>Main flow</w:t>
            </w:r>
          </w:p>
        </w:tc>
        <w:tc>
          <w:tcPr>
            <w:tcW w:w="7203" w:type="dxa"/>
          </w:tcPr>
          <w:p w14:paraId="3C76E80E" w14:textId="77777777" w:rsidR="00F277CE" w:rsidRDefault="00F277CE" w:rsidP="00DC3FB9">
            <w:pPr>
              <w:cnfStyle w:val="000000100000" w:firstRow="0" w:lastRow="0" w:firstColumn="0" w:lastColumn="0" w:oddVBand="0" w:evenVBand="0" w:oddHBand="1" w:evenHBand="0" w:firstRowFirstColumn="0" w:firstRowLastColumn="0" w:lastRowFirstColumn="0" w:lastRowLastColumn="0"/>
            </w:pPr>
          </w:p>
        </w:tc>
      </w:tr>
      <w:tr w:rsidR="00F277CE" w14:paraId="79356020"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0364D9CE" w14:textId="77777777" w:rsidR="00F277CE" w:rsidRPr="0004673F" w:rsidRDefault="00F277CE" w:rsidP="00F277CE">
            <w:pPr>
              <w:pStyle w:val="ListParagraph"/>
              <w:numPr>
                <w:ilvl w:val="0"/>
                <w:numId w:val="17"/>
              </w:numPr>
            </w:pPr>
          </w:p>
        </w:tc>
        <w:tc>
          <w:tcPr>
            <w:tcW w:w="7203" w:type="dxa"/>
          </w:tcPr>
          <w:p w14:paraId="4F047626" w14:textId="64118D6D"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start/run</w:t>
            </w:r>
          </w:p>
        </w:tc>
      </w:tr>
      <w:tr w:rsidR="00F277CE" w14:paraId="382B567E"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AB689C9" w14:textId="77777777" w:rsidR="00F277CE" w:rsidRPr="0004673F" w:rsidRDefault="00F277CE" w:rsidP="00F277CE">
            <w:pPr>
              <w:pStyle w:val="ListParagraph"/>
              <w:numPr>
                <w:ilvl w:val="0"/>
                <w:numId w:val="17"/>
              </w:numPr>
              <w:rPr>
                <w:b w:val="0"/>
                <w:bCs/>
              </w:rPr>
            </w:pPr>
          </w:p>
        </w:tc>
        <w:tc>
          <w:tcPr>
            <w:tcW w:w="7203" w:type="dxa"/>
          </w:tcPr>
          <w:p w14:paraId="17D09686" w14:textId="0E8B301F" w:rsidR="00F277CE" w:rsidRDefault="00F277CE" w:rsidP="00DC3FB9">
            <w:pPr>
              <w:cnfStyle w:val="000000100000" w:firstRow="0" w:lastRow="0" w:firstColumn="0" w:lastColumn="0" w:oddVBand="0" w:evenVBand="0" w:oddHBand="1" w:evenHBand="0" w:firstRowFirstColumn="0" w:firstRowLastColumn="0" w:lastRowFirstColumn="0" w:lastRowLastColumn="0"/>
            </w:pPr>
            <w:r>
              <w:t xml:space="preserve">System enters </w:t>
            </w:r>
            <w:proofErr w:type="spellStart"/>
            <w:r>
              <w:t>RealTimeLoop</w:t>
            </w:r>
            <w:proofErr w:type="spellEnd"/>
            <w:r>
              <w:t xml:space="preserve"> state </w:t>
            </w:r>
          </w:p>
        </w:tc>
      </w:tr>
      <w:tr w:rsidR="00F277CE" w14:paraId="338134DF"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1DEDF1C4" w14:textId="77777777" w:rsidR="00F277CE" w:rsidRPr="0004673F" w:rsidRDefault="00F277CE" w:rsidP="00F277CE">
            <w:pPr>
              <w:pStyle w:val="ListParagraph"/>
              <w:numPr>
                <w:ilvl w:val="0"/>
                <w:numId w:val="17"/>
              </w:numPr>
              <w:rPr>
                <w:b w:val="0"/>
                <w:bCs/>
              </w:rPr>
            </w:pPr>
          </w:p>
        </w:tc>
        <w:tc>
          <w:tcPr>
            <w:tcW w:w="7203" w:type="dxa"/>
          </w:tcPr>
          <w:p w14:paraId="7FB1B341" w14:textId="77777777" w:rsidR="00F277CE" w:rsidRDefault="00F277CE" w:rsidP="00DC3FB9">
            <w:pPr>
              <w:cnfStyle w:val="000000000000" w:firstRow="0" w:lastRow="0" w:firstColumn="0" w:lastColumn="0" w:oddVBand="0" w:evenVBand="0" w:oddHBand="0" w:evenHBand="0" w:firstRowFirstColumn="0" w:firstRowLastColumn="0" w:lastRowFirstColumn="0" w:lastRowLastColumn="0"/>
            </w:pPr>
            <w:r>
              <w:t xml:space="preserve">System runs real time loop indefinitely </w:t>
            </w:r>
          </w:p>
          <w:p w14:paraId="4C60AAB1" w14:textId="4A0AF906" w:rsidR="002E6674" w:rsidRDefault="002E6674" w:rsidP="00DC3FB9">
            <w:pPr>
              <w:cnfStyle w:val="000000000000" w:firstRow="0" w:lastRow="0" w:firstColumn="0" w:lastColumn="0" w:oddVBand="0" w:evenVBand="0" w:oddHBand="0" w:evenHBand="0" w:firstRowFirstColumn="0" w:firstRowLastColumn="0" w:lastRowFirstColumn="0" w:lastRowLastColumn="0"/>
            </w:pPr>
            <w:r>
              <w:t>[Exception: Suspend]</w:t>
            </w:r>
          </w:p>
        </w:tc>
      </w:tr>
      <w:tr w:rsidR="00F277CE" w14:paraId="2167B5A1"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578245" w14:textId="77777777" w:rsidR="00F277CE" w:rsidRPr="0004673F" w:rsidRDefault="00F277CE" w:rsidP="00F277CE">
            <w:pPr>
              <w:pStyle w:val="ListParagraph"/>
              <w:numPr>
                <w:ilvl w:val="0"/>
                <w:numId w:val="17"/>
              </w:numPr>
              <w:rPr>
                <w:b w:val="0"/>
                <w:bCs/>
              </w:rPr>
            </w:pPr>
          </w:p>
        </w:tc>
        <w:tc>
          <w:tcPr>
            <w:tcW w:w="7203" w:type="dxa"/>
          </w:tcPr>
          <w:p w14:paraId="392D7ED6" w14:textId="39F7FD15" w:rsidR="00F277CE" w:rsidRDefault="00F277CE" w:rsidP="00DC3FB9">
            <w:pPr>
              <w:cnfStyle w:val="000000100000" w:firstRow="0" w:lastRow="0" w:firstColumn="0" w:lastColumn="0" w:oddVBand="0" w:evenVBand="0" w:oddHBand="1" w:evenHBand="0" w:firstRowFirstColumn="0" w:firstRowLastColumn="0" w:lastRowFirstColumn="0" w:lastRowLastColumn="0"/>
            </w:pPr>
            <w:r>
              <w:t>User stops system</w:t>
            </w:r>
          </w:p>
        </w:tc>
      </w:tr>
      <w:tr w:rsidR="00F277CE" w14:paraId="5F0A21A1"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4746BC73" w14:textId="58320284" w:rsidR="00F277CE" w:rsidRPr="0004673F" w:rsidRDefault="00F277CE" w:rsidP="00F277CE">
            <w:pPr>
              <w:rPr>
                <w:bCs/>
              </w:rPr>
            </w:pPr>
            <w:r>
              <w:rPr>
                <w:bCs/>
              </w:rPr>
              <w:t>Exceptions</w:t>
            </w:r>
          </w:p>
        </w:tc>
        <w:tc>
          <w:tcPr>
            <w:tcW w:w="7203" w:type="dxa"/>
          </w:tcPr>
          <w:p w14:paraId="7FB85E64" w14:textId="03BF73A2" w:rsidR="00F277CE" w:rsidRDefault="00F277CE" w:rsidP="00DC3FB9">
            <w:pPr>
              <w:cnfStyle w:val="000000000000" w:firstRow="0" w:lastRow="0" w:firstColumn="0" w:lastColumn="0" w:oddVBand="0" w:evenVBand="0" w:oddHBand="0" w:evenHBand="0" w:firstRowFirstColumn="0" w:firstRowLastColumn="0" w:lastRowFirstColumn="0" w:lastRowLastColumn="0"/>
            </w:pPr>
          </w:p>
        </w:tc>
      </w:tr>
      <w:tr w:rsidR="002E6674" w14:paraId="6907C36B"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944E901" w14:textId="7E09AC9C" w:rsidR="002E6674" w:rsidRDefault="002E6674" w:rsidP="00F277CE">
            <w:pPr>
              <w:rPr>
                <w:bCs/>
              </w:rPr>
            </w:pPr>
            <w:r>
              <w:rPr>
                <w:bCs/>
              </w:rPr>
              <w:t>[</w:t>
            </w:r>
            <w:r>
              <w:t>Suspend]</w:t>
            </w:r>
          </w:p>
        </w:tc>
        <w:tc>
          <w:tcPr>
            <w:tcW w:w="7203" w:type="dxa"/>
          </w:tcPr>
          <w:p w14:paraId="03AB988B" w14:textId="0140C732" w:rsidR="002E6674" w:rsidRDefault="002E6674" w:rsidP="00DC3FB9">
            <w:pPr>
              <w:cnfStyle w:val="000000100000" w:firstRow="0" w:lastRow="0" w:firstColumn="0" w:lastColumn="0" w:oddVBand="0" w:evenVBand="0" w:oddHBand="1" w:evenHBand="0" w:firstRowFirstColumn="0" w:firstRowLastColumn="0" w:lastRowFirstColumn="0" w:lastRowLastColumn="0"/>
            </w:pPr>
            <w:r>
              <w:t>User suspends system</w:t>
            </w:r>
          </w:p>
        </w:tc>
      </w:tr>
      <w:tr w:rsidR="00F277CE" w14:paraId="3251C77E"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73D52913" w14:textId="28EA3398" w:rsidR="00F277CE" w:rsidRPr="00F277CE" w:rsidRDefault="00F277CE" w:rsidP="00F277CE">
            <w:pPr>
              <w:pStyle w:val="ListParagraph"/>
              <w:numPr>
                <w:ilvl w:val="0"/>
                <w:numId w:val="18"/>
              </w:numPr>
              <w:rPr>
                <w:bCs/>
              </w:rPr>
            </w:pPr>
          </w:p>
        </w:tc>
        <w:tc>
          <w:tcPr>
            <w:tcW w:w="7203" w:type="dxa"/>
          </w:tcPr>
          <w:p w14:paraId="5395BBC8" w14:textId="20D84AB0"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suspend real-time loop</w:t>
            </w:r>
          </w:p>
        </w:tc>
      </w:tr>
      <w:tr w:rsidR="00F277CE" w14:paraId="2EB14885"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B12963E" w14:textId="77777777" w:rsidR="00F277CE" w:rsidRPr="00F277CE" w:rsidRDefault="00F277CE" w:rsidP="00F277CE">
            <w:pPr>
              <w:pStyle w:val="ListParagraph"/>
              <w:numPr>
                <w:ilvl w:val="0"/>
                <w:numId w:val="18"/>
              </w:numPr>
              <w:rPr>
                <w:b w:val="0"/>
              </w:rPr>
            </w:pPr>
          </w:p>
        </w:tc>
        <w:tc>
          <w:tcPr>
            <w:tcW w:w="7203" w:type="dxa"/>
          </w:tcPr>
          <w:p w14:paraId="031A9ACC" w14:textId="226259FD" w:rsidR="00F277CE" w:rsidRDefault="00F277CE" w:rsidP="00DC3FB9">
            <w:pPr>
              <w:cnfStyle w:val="000000100000" w:firstRow="0" w:lastRow="0" w:firstColumn="0" w:lastColumn="0" w:oddVBand="0" w:evenVBand="0" w:oddHBand="1" w:evenHBand="0" w:firstRowFirstColumn="0" w:firstRowLastColumn="0" w:lastRowFirstColumn="0" w:lastRowLastColumn="0"/>
            </w:pPr>
            <w:r>
              <w:t>System enters Suspended state</w:t>
            </w:r>
          </w:p>
        </w:tc>
      </w:tr>
      <w:tr w:rsidR="00F277CE" w14:paraId="10F1EEE5" w14:textId="77777777" w:rsidTr="00DC3FB9">
        <w:tc>
          <w:tcPr>
            <w:cnfStyle w:val="001000000000" w:firstRow="0" w:lastRow="0" w:firstColumn="1" w:lastColumn="0" w:oddVBand="0" w:evenVBand="0" w:oddHBand="0" w:evenHBand="0" w:firstRowFirstColumn="0" w:firstRowLastColumn="0" w:lastRowFirstColumn="0" w:lastRowLastColumn="0"/>
            <w:tcW w:w="2425" w:type="dxa"/>
          </w:tcPr>
          <w:p w14:paraId="251852DE" w14:textId="77777777" w:rsidR="00F277CE" w:rsidRPr="00F277CE" w:rsidRDefault="00F277CE" w:rsidP="00F277CE">
            <w:pPr>
              <w:pStyle w:val="ListParagraph"/>
              <w:numPr>
                <w:ilvl w:val="0"/>
                <w:numId w:val="18"/>
              </w:numPr>
              <w:rPr>
                <w:b w:val="0"/>
              </w:rPr>
            </w:pPr>
          </w:p>
        </w:tc>
        <w:tc>
          <w:tcPr>
            <w:tcW w:w="7203" w:type="dxa"/>
          </w:tcPr>
          <w:p w14:paraId="312FC6FF" w14:textId="3B1B38C5" w:rsidR="00F277CE" w:rsidRDefault="00F277CE" w:rsidP="00DC3FB9">
            <w:pPr>
              <w:cnfStyle w:val="000000000000" w:firstRow="0" w:lastRow="0" w:firstColumn="0" w:lastColumn="0" w:oddVBand="0" w:evenVBand="0" w:oddHBand="0" w:evenHBand="0" w:firstRowFirstColumn="0" w:firstRowLastColumn="0" w:lastRowFirstColumn="0" w:lastRowLastColumn="0"/>
            </w:pPr>
            <w:r>
              <w:t>User trigger Resume real-time loop</w:t>
            </w:r>
          </w:p>
        </w:tc>
      </w:tr>
      <w:tr w:rsidR="00F277CE" w14:paraId="2643AD84" w14:textId="77777777" w:rsidTr="00DC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9380510" w14:textId="77777777" w:rsidR="00F277CE" w:rsidRPr="00F277CE" w:rsidRDefault="00F277CE" w:rsidP="00F277CE">
            <w:pPr>
              <w:pStyle w:val="ListParagraph"/>
              <w:numPr>
                <w:ilvl w:val="0"/>
                <w:numId w:val="18"/>
              </w:numPr>
              <w:rPr>
                <w:b w:val="0"/>
              </w:rPr>
            </w:pPr>
          </w:p>
        </w:tc>
        <w:tc>
          <w:tcPr>
            <w:tcW w:w="7203" w:type="dxa"/>
          </w:tcPr>
          <w:p w14:paraId="65270DA7" w14:textId="12A3A2F9" w:rsidR="00F277CE" w:rsidRDefault="00F277CE" w:rsidP="00DC3FB9">
            <w:pPr>
              <w:cnfStyle w:val="000000100000" w:firstRow="0" w:lastRow="0" w:firstColumn="0" w:lastColumn="0" w:oddVBand="0" w:evenVBand="0" w:oddHBand="1" w:evenHBand="0" w:firstRowFirstColumn="0" w:firstRowLastColumn="0" w:lastRowFirstColumn="0" w:lastRowLastColumn="0"/>
            </w:pPr>
            <w:r>
              <w:t>UC continues from step 2</w:t>
            </w:r>
          </w:p>
        </w:tc>
      </w:tr>
    </w:tbl>
    <w:p w14:paraId="4422BE35" w14:textId="77777777" w:rsidR="0004673F" w:rsidRPr="0004673F" w:rsidRDefault="0004673F" w:rsidP="0004673F"/>
    <w:p w14:paraId="111DF7EB" w14:textId="79871455" w:rsidR="007E5379" w:rsidRDefault="00764C36" w:rsidP="00D6554B">
      <w:pPr>
        <w:pStyle w:val="Heading2"/>
      </w:pPr>
      <w:bookmarkStart w:id="93" w:name="_Toc25491646"/>
      <w:r>
        <w:t>Logical View</w:t>
      </w:r>
      <w:bookmarkEnd w:id="93"/>
    </w:p>
    <w:p w14:paraId="4E23FBE9" w14:textId="19150D31" w:rsidR="002E6674" w:rsidRPr="002E6674" w:rsidRDefault="002E6674" w:rsidP="002E6674">
      <w:r w:rsidRPr="002E6674">
        <w:t>The main goal of the logical view is to define the components that make up the system and to</w:t>
      </w:r>
      <w:r>
        <w:t xml:space="preserve"> </w:t>
      </w:r>
      <w:r w:rsidRPr="002E6674">
        <w:t>define the interfaces through which they will communicate and interact with each other.</w:t>
      </w:r>
    </w:p>
    <w:p w14:paraId="1348ADD9" w14:textId="1BD17E1E" w:rsidR="00162AE2" w:rsidRDefault="007E5379" w:rsidP="00D6554B">
      <w:pPr>
        <w:pStyle w:val="Heading3"/>
      </w:pPr>
      <w:bookmarkStart w:id="94" w:name="_Toc25491647"/>
      <w:r>
        <w:t>Class diagram</w:t>
      </w:r>
      <w:r w:rsidR="009150C7">
        <w:t>(</w:t>
      </w:r>
      <w:r>
        <w:t>s</w:t>
      </w:r>
      <w:r w:rsidR="009150C7">
        <w:t>)</w:t>
      </w:r>
      <w:bookmarkEnd w:id="94"/>
    </w:p>
    <w:p w14:paraId="331A8B0B" w14:textId="0B6E60D6" w:rsidR="002E6674" w:rsidRPr="00903F7C" w:rsidRDefault="002E6674" w:rsidP="002E6674">
      <w:r>
        <w:t xml:space="preserve">For the implementation only using the </w:t>
      </w:r>
      <w:proofErr w:type="spellStart"/>
      <w:r>
        <w:t>GoF</w:t>
      </w:r>
      <w:proofErr w:type="spellEnd"/>
      <w:r>
        <w:t xml:space="preserve"> state </w:t>
      </w:r>
      <w:proofErr w:type="spellStart"/>
      <w:r>
        <w:t>patter</w:t>
      </w:r>
      <w:r w:rsidR="00CC1E73">
        <w:t>en</w:t>
      </w:r>
      <w:proofErr w:type="spellEnd"/>
      <w:r>
        <w:t xml:space="preserve">, i.e. not using the command pattern. The class diagram seen on </w:t>
      </w:r>
      <w:r w:rsidR="00903F7C">
        <w:fldChar w:fldCharType="begin"/>
      </w:r>
      <w:r w:rsidR="00903F7C">
        <w:instrText xml:space="preserve"> REF _Ref25483040 \h </w:instrText>
      </w:r>
      <w:r w:rsidR="00903F7C">
        <w:fldChar w:fldCharType="separate"/>
      </w:r>
      <w:r w:rsidR="00C9211C">
        <w:t xml:space="preserve">Figure </w:t>
      </w:r>
      <w:r w:rsidR="00C9211C">
        <w:rPr>
          <w:noProof/>
        </w:rPr>
        <w:t>6</w:t>
      </w:r>
      <w:r w:rsidR="00903F7C">
        <w:fldChar w:fldCharType="end"/>
      </w:r>
      <w:r>
        <w:t xml:space="preserve"> is realized.</w:t>
      </w:r>
      <w:r w:rsidR="00A00765">
        <w:t xml:space="preserve"> The user can then access the functions of </w:t>
      </w:r>
      <w:proofErr w:type="spellStart"/>
      <w:r w:rsidR="00A00765">
        <w:t>EmbeddedSystemX</w:t>
      </w:r>
      <w:proofErr w:type="spellEnd"/>
      <w:r w:rsidR="00A00765">
        <w:t xml:space="preserve"> through a simple UI created in the main file.</w:t>
      </w:r>
      <w:r w:rsidR="00903F7C">
        <w:t xml:space="preserve"> Note that for this implementation to be viable the classes ‘</w:t>
      </w:r>
      <w:proofErr w:type="spellStart"/>
      <w:r w:rsidR="00903F7C">
        <w:t>EmbeddedSystemState</w:t>
      </w:r>
      <w:proofErr w:type="spellEnd"/>
      <w:r w:rsidR="00903F7C">
        <w:t>’ and ‘</w:t>
      </w:r>
      <w:proofErr w:type="spellStart"/>
      <w:r w:rsidR="00903F7C">
        <w:t>EmbeddedSystemX</w:t>
      </w:r>
      <w:proofErr w:type="spellEnd"/>
      <w:r w:rsidR="00903F7C">
        <w:t xml:space="preserve">’ must have each other as </w:t>
      </w:r>
      <w:r w:rsidR="00903F7C" w:rsidRPr="00903F7C">
        <w:rPr>
          <w:i/>
        </w:rPr>
        <w:t>friend</w:t>
      </w:r>
      <w:r w:rsidR="00903F7C">
        <w:t>.</w:t>
      </w:r>
    </w:p>
    <w:p w14:paraId="75AE0E0A" w14:textId="77777777" w:rsidR="00903F7C" w:rsidRDefault="00903F7C" w:rsidP="00903F7C">
      <w:pPr>
        <w:keepNext/>
        <w:jc w:val="center"/>
      </w:pPr>
      <w:r>
        <w:rPr>
          <w:noProof/>
        </w:rPr>
        <w:drawing>
          <wp:inline distT="0" distB="0" distL="0" distR="0" wp14:anchorId="49DC87D2" wp14:editId="793FD537">
            <wp:extent cx="6120130" cy="3432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32810"/>
                    </a:xfrm>
                    <a:prstGeom prst="rect">
                      <a:avLst/>
                    </a:prstGeom>
                    <a:noFill/>
                    <a:ln>
                      <a:noFill/>
                    </a:ln>
                  </pic:spPr>
                </pic:pic>
              </a:graphicData>
            </a:graphic>
          </wp:inline>
        </w:drawing>
      </w:r>
    </w:p>
    <w:p w14:paraId="3B52AEA3" w14:textId="45DB19B5" w:rsidR="002E6674" w:rsidRDefault="00903F7C" w:rsidP="00903F7C">
      <w:pPr>
        <w:pStyle w:val="Caption"/>
        <w:jc w:val="center"/>
      </w:pPr>
      <w:bookmarkStart w:id="95" w:name="_Ref25483040"/>
      <w:r>
        <w:t xml:space="preserve">Figure </w:t>
      </w:r>
      <w:r>
        <w:fldChar w:fldCharType="begin"/>
      </w:r>
      <w:r>
        <w:instrText xml:space="preserve"> SEQ Figure \* ARABIC </w:instrText>
      </w:r>
      <w:r>
        <w:fldChar w:fldCharType="separate"/>
      </w:r>
      <w:r w:rsidR="00C9211C">
        <w:rPr>
          <w:noProof/>
        </w:rPr>
        <w:t>6</w:t>
      </w:r>
      <w:r>
        <w:fldChar w:fldCharType="end"/>
      </w:r>
      <w:bookmarkEnd w:id="95"/>
      <w:r>
        <w:t xml:space="preserve"> Class diagram for </w:t>
      </w:r>
      <w:proofErr w:type="spellStart"/>
      <w:r>
        <w:t>EmbeddedSystemX</w:t>
      </w:r>
      <w:proofErr w:type="spellEnd"/>
      <w:r>
        <w:t xml:space="preserve"> using the </w:t>
      </w:r>
      <w:proofErr w:type="spellStart"/>
      <w:r>
        <w:t>GoF</w:t>
      </w:r>
      <w:proofErr w:type="spellEnd"/>
      <w:r>
        <w:t xml:space="preserve"> state pattern</w:t>
      </w:r>
    </w:p>
    <w:p w14:paraId="097221C7" w14:textId="77777777" w:rsidR="00903F7C" w:rsidRDefault="00903F7C" w:rsidP="00903F7C"/>
    <w:p w14:paraId="18B91BE1" w14:textId="305970F3" w:rsidR="004C6807" w:rsidRDefault="00903F7C" w:rsidP="00903F7C">
      <w:r>
        <w:lastRenderedPageBreak/>
        <w:t xml:space="preserve">For the implementation using command pattern the class diagram seen on </w:t>
      </w:r>
      <w:r w:rsidR="004C6807">
        <w:rPr>
          <w:highlight w:val="yellow"/>
        </w:rPr>
        <w:fldChar w:fldCharType="begin"/>
      </w:r>
      <w:r w:rsidR="004C6807">
        <w:instrText xml:space="preserve"> REF _Ref25489751 \h </w:instrText>
      </w:r>
      <w:r w:rsidR="004C6807">
        <w:rPr>
          <w:highlight w:val="yellow"/>
        </w:rPr>
      </w:r>
      <w:r w:rsidR="004C6807">
        <w:rPr>
          <w:highlight w:val="yellow"/>
        </w:rPr>
        <w:fldChar w:fldCharType="separate"/>
      </w:r>
      <w:r w:rsidR="00C9211C">
        <w:t xml:space="preserve">Figure </w:t>
      </w:r>
      <w:r w:rsidR="00C9211C">
        <w:rPr>
          <w:noProof/>
        </w:rPr>
        <w:t>7</w:t>
      </w:r>
      <w:r w:rsidR="004C6807">
        <w:rPr>
          <w:highlight w:val="yellow"/>
        </w:rPr>
        <w:fldChar w:fldCharType="end"/>
      </w:r>
      <w:r w:rsidR="004C6807">
        <w:t xml:space="preserve"> and </w:t>
      </w:r>
      <w:r w:rsidR="004C6807">
        <w:rPr>
          <w:highlight w:val="yellow"/>
        </w:rPr>
        <w:fldChar w:fldCharType="begin"/>
      </w:r>
      <w:r w:rsidR="004C6807">
        <w:instrText xml:space="preserve"> REF _Ref25489759 \h </w:instrText>
      </w:r>
      <w:r w:rsidR="004C6807">
        <w:rPr>
          <w:highlight w:val="yellow"/>
        </w:rPr>
      </w:r>
      <w:r w:rsidR="004C6807">
        <w:rPr>
          <w:highlight w:val="yellow"/>
        </w:rPr>
        <w:fldChar w:fldCharType="separate"/>
      </w:r>
      <w:r w:rsidR="00C9211C">
        <w:t xml:space="preserve">Figure </w:t>
      </w:r>
      <w:r w:rsidR="00C9211C">
        <w:rPr>
          <w:noProof/>
        </w:rPr>
        <w:t>8</w:t>
      </w:r>
      <w:r w:rsidR="004C6807">
        <w:rPr>
          <w:highlight w:val="yellow"/>
        </w:rPr>
        <w:fldChar w:fldCharType="end"/>
      </w:r>
      <w:r>
        <w:t xml:space="preserve"> </w:t>
      </w:r>
      <w:r w:rsidR="004C6807">
        <w:t>are</w:t>
      </w:r>
      <w:r>
        <w:t xml:space="preserve"> implemented. </w:t>
      </w:r>
    </w:p>
    <w:p w14:paraId="1ACFB3E6" w14:textId="0E083792" w:rsidR="004C6807" w:rsidRDefault="004C6807" w:rsidP="00903F7C">
      <w:r>
        <w:fldChar w:fldCharType="begin"/>
      </w:r>
      <w:r>
        <w:instrText xml:space="preserve"> REF _Ref25489751 \h </w:instrText>
      </w:r>
      <w:r>
        <w:fldChar w:fldCharType="separate"/>
      </w:r>
      <w:r w:rsidR="00C9211C">
        <w:t xml:space="preserve">Figure </w:t>
      </w:r>
      <w:r w:rsidR="00C9211C">
        <w:rPr>
          <w:noProof/>
        </w:rPr>
        <w:t>7</w:t>
      </w:r>
      <w:r>
        <w:fldChar w:fldCharType="end"/>
      </w:r>
      <w:r>
        <w:t xml:space="preserve"> shows how the command pattern integrates with the state machine depicted on </w:t>
      </w:r>
      <w:r>
        <w:fldChar w:fldCharType="begin"/>
      </w:r>
      <w:r>
        <w:instrText xml:space="preserve"> REF _Ref25483040 \h </w:instrText>
      </w:r>
      <w:r>
        <w:fldChar w:fldCharType="separate"/>
      </w:r>
      <w:r w:rsidR="00C9211C">
        <w:t xml:space="preserve">Figure </w:t>
      </w:r>
      <w:r w:rsidR="00C9211C">
        <w:rPr>
          <w:noProof/>
        </w:rPr>
        <w:t>6</w:t>
      </w:r>
      <w:r>
        <w:fldChar w:fldCharType="end"/>
      </w:r>
      <w:r>
        <w:t xml:space="preserve"> by the association between “</w:t>
      </w:r>
      <w:proofErr w:type="spellStart"/>
      <w:r>
        <w:t>EmbeddedSystemX</w:t>
      </w:r>
      <w:proofErr w:type="spellEnd"/>
      <w:r>
        <w:t xml:space="preserve">” and “command”. </w:t>
      </w:r>
      <w:r>
        <w:fldChar w:fldCharType="begin"/>
      </w:r>
      <w:r>
        <w:instrText xml:space="preserve"> REF _Ref25489759 \h </w:instrText>
      </w:r>
      <w:r>
        <w:fldChar w:fldCharType="separate"/>
      </w:r>
      <w:r w:rsidR="00C9211C">
        <w:t xml:space="preserve">Figure </w:t>
      </w:r>
      <w:r w:rsidR="00C9211C">
        <w:rPr>
          <w:noProof/>
        </w:rPr>
        <w:t>8</w:t>
      </w:r>
      <w:r>
        <w:fldChar w:fldCharType="end"/>
      </w:r>
      <w:r>
        <w:t xml:space="preserve"> shows the implementation of the command pattern with concrete commands inheriting from the abstract base class “command”.</w:t>
      </w:r>
    </w:p>
    <w:p w14:paraId="614C81F6" w14:textId="77777777" w:rsidR="004C6807" w:rsidRDefault="004C6807" w:rsidP="004C6807">
      <w:pPr>
        <w:keepNext/>
      </w:pPr>
      <w:r>
        <w:rPr>
          <w:noProof/>
        </w:rPr>
        <w:drawing>
          <wp:inline distT="0" distB="0" distL="0" distR="0" wp14:anchorId="403AD27B" wp14:editId="1E95E291">
            <wp:extent cx="6120130" cy="1539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539875"/>
                    </a:xfrm>
                    <a:prstGeom prst="rect">
                      <a:avLst/>
                    </a:prstGeom>
                    <a:noFill/>
                    <a:ln>
                      <a:noFill/>
                    </a:ln>
                  </pic:spPr>
                </pic:pic>
              </a:graphicData>
            </a:graphic>
          </wp:inline>
        </w:drawing>
      </w:r>
    </w:p>
    <w:p w14:paraId="41A5A3DD" w14:textId="6334E726" w:rsidR="004C6807" w:rsidRDefault="004C6807" w:rsidP="004C6807">
      <w:pPr>
        <w:pStyle w:val="Caption"/>
      </w:pPr>
      <w:bookmarkStart w:id="96" w:name="_Ref25489751"/>
      <w:r>
        <w:t xml:space="preserve">Figure </w:t>
      </w:r>
      <w:r>
        <w:fldChar w:fldCharType="begin"/>
      </w:r>
      <w:r>
        <w:instrText xml:space="preserve"> SEQ Figure \* ARABIC </w:instrText>
      </w:r>
      <w:r>
        <w:fldChar w:fldCharType="separate"/>
      </w:r>
      <w:r w:rsidR="00C9211C">
        <w:rPr>
          <w:noProof/>
        </w:rPr>
        <w:t>7</w:t>
      </w:r>
      <w:r>
        <w:fldChar w:fldCharType="end"/>
      </w:r>
      <w:bookmarkEnd w:id="96"/>
      <w:r>
        <w:t xml:space="preserve"> Class diagram for </w:t>
      </w:r>
      <w:proofErr w:type="spellStart"/>
      <w:r>
        <w:t>EmbeddedSystemX</w:t>
      </w:r>
      <w:proofErr w:type="spellEnd"/>
      <w:r>
        <w:t xml:space="preserve"> using the </w:t>
      </w:r>
      <w:proofErr w:type="spellStart"/>
      <w:r>
        <w:t>GoF</w:t>
      </w:r>
      <w:proofErr w:type="spellEnd"/>
      <w:r>
        <w:t xml:space="preserve"> state pattern in concert with command pattern, part 1</w:t>
      </w:r>
    </w:p>
    <w:p w14:paraId="4BF398DC" w14:textId="77777777" w:rsidR="004C6807" w:rsidRDefault="004C6807" w:rsidP="004C6807">
      <w:pPr>
        <w:keepNext/>
      </w:pPr>
      <w:r>
        <w:rPr>
          <w:noProof/>
        </w:rPr>
        <w:drawing>
          <wp:inline distT="0" distB="0" distL="0" distR="0" wp14:anchorId="134EF5C4" wp14:editId="0654049F">
            <wp:extent cx="6120130"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118360"/>
                    </a:xfrm>
                    <a:prstGeom prst="rect">
                      <a:avLst/>
                    </a:prstGeom>
                    <a:noFill/>
                    <a:ln>
                      <a:noFill/>
                    </a:ln>
                  </pic:spPr>
                </pic:pic>
              </a:graphicData>
            </a:graphic>
          </wp:inline>
        </w:drawing>
      </w:r>
    </w:p>
    <w:p w14:paraId="17798573" w14:textId="58B76278" w:rsidR="004C6807" w:rsidRPr="004C6807" w:rsidRDefault="004C6807" w:rsidP="004C6807">
      <w:pPr>
        <w:pStyle w:val="Caption"/>
      </w:pPr>
      <w:bookmarkStart w:id="97" w:name="_Ref25489759"/>
      <w:r>
        <w:t xml:space="preserve">Figure </w:t>
      </w:r>
      <w:r>
        <w:fldChar w:fldCharType="begin"/>
      </w:r>
      <w:r>
        <w:instrText xml:space="preserve"> SEQ Figure \* ARABIC </w:instrText>
      </w:r>
      <w:r>
        <w:fldChar w:fldCharType="separate"/>
      </w:r>
      <w:r w:rsidR="00C9211C">
        <w:rPr>
          <w:noProof/>
        </w:rPr>
        <w:t>8</w:t>
      </w:r>
      <w:r>
        <w:fldChar w:fldCharType="end"/>
      </w:r>
      <w:bookmarkEnd w:id="97"/>
      <w:r>
        <w:t xml:space="preserve"> </w:t>
      </w:r>
      <w:r w:rsidRPr="00654855">
        <w:t xml:space="preserve">Class diagram for </w:t>
      </w:r>
      <w:proofErr w:type="spellStart"/>
      <w:r w:rsidRPr="00654855">
        <w:t>EmbeddedSystemX</w:t>
      </w:r>
      <w:proofErr w:type="spellEnd"/>
      <w:r w:rsidRPr="00654855">
        <w:t xml:space="preserve"> using the </w:t>
      </w:r>
      <w:proofErr w:type="spellStart"/>
      <w:r w:rsidRPr="00654855">
        <w:t>GoF</w:t>
      </w:r>
      <w:proofErr w:type="spellEnd"/>
      <w:r w:rsidRPr="00654855">
        <w:t xml:space="preserve"> state pattern in concert with command pattern, part </w:t>
      </w:r>
      <w:r>
        <w:t>2</w:t>
      </w:r>
    </w:p>
    <w:p w14:paraId="23C1FC20" w14:textId="5DA8784E" w:rsidR="00162AE2" w:rsidRDefault="007E5379" w:rsidP="00D6554B">
      <w:pPr>
        <w:pStyle w:val="Heading3"/>
      </w:pPr>
      <w:bookmarkStart w:id="98" w:name="_Toc25491648"/>
      <w:r>
        <w:t>Sequence diagram</w:t>
      </w:r>
      <w:r w:rsidR="009150C7">
        <w:t>(s)</w:t>
      </w:r>
      <w:bookmarkEnd w:id="98"/>
    </w:p>
    <w:p w14:paraId="231C2540" w14:textId="5A19B387" w:rsidR="00903F7C" w:rsidRDefault="00903F7C" w:rsidP="00903F7C">
      <w:r>
        <w:t xml:space="preserve">An example of a </w:t>
      </w:r>
      <w:r w:rsidR="00EA7FA7">
        <w:t>call sequence not using the command pattern can be found on</w:t>
      </w:r>
      <w:r w:rsidR="00356617">
        <w:t xml:space="preserve"> </w:t>
      </w:r>
      <w:r w:rsidR="00356617">
        <w:fldChar w:fldCharType="begin"/>
      </w:r>
      <w:r w:rsidR="00356617">
        <w:instrText xml:space="preserve"> REF _Ref25486411 \h </w:instrText>
      </w:r>
      <w:r w:rsidR="00356617">
        <w:fldChar w:fldCharType="separate"/>
      </w:r>
      <w:r w:rsidR="00C9211C">
        <w:t xml:space="preserve">Figure </w:t>
      </w:r>
      <w:r w:rsidR="00C9211C">
        <w:rPr>
          <w:noProof/>
        </w:rPr>
        <w:t>9</w:t>
      </w:r>
      <w:r w:rsidR="00356617">
        <w:fldChar w:fldCharType="end"/>
      </w:r>
      <w:r w:rsidR="00356617">
        <w:t xml:space="preserve">. On the figure it is seen how a call to the </w:t>
      </w:r>
      <w:proofErr w:type="spellStart"/>
      <w:r w:rsidR="00356617">
        <w:t>EmbeddedSystemX’s</w:t>
      </w:r>
      <w:proofErr w:type="spellEnd"/>
      <w:r w:rsidR="00356617">
        <w:t xml:space="preserve"> </w:t>
      </w:r>
      <w:proofErr w:type="spellStart"/>
      <w:proofErr w:type="gramStart"/>
      <w:r w:rsidR="00356617">
        <w:t>SelfTestOk</w:t>
      </w:r>
      <w:proofErr w:type="spellEnd"/>
      <w:r w:rsidR="00356617">
        <w:t>(</w:t>
      </w:r>
      <w:proofErr w:type="gramEnd"/>
      <w:r w:rsidR="00356617">
        <w:t xml:space="preserve">) function executes the first time in the state </w:t>
      </w:r>
      <w:proofErr w:type="spellStart"/>
      <w:r w:rsidR="00356617">
        <w:t>PowerOnSelfTest</w:t>
      </w:r>
      <w:proofErr w:type="spellEnd"/>
      <w:r w:rsidR="00356617">
        <w:t xml:space="preserve">. Here the state </w:t>
      </w:r>
      <w:proofErr w:type="spellStart"/>
      <w:r w:rsidR="00356617">
        <w:t>PowerOnSelfTest</w:t>
      </w:r>
      <w:proofErr w:type="spellEnd"/>
      <w:r w:rsidR="00356617">
        <w:t xml:space="preserve"> creates an instance of state Initializing that is saved for later, following the Singleton pattern. </w:t>
      </w:r>
      <w:r w:rsidR="00A00765">
        <w:t xml:space="preserve">The state in </w:t>
      </w:r>
      <w:proofErr w:type="spellStart"/>
      <w:r w:rsidR="00A00765">
        <w:t>EmbeddedSystemX</w:t>
      </w:r>
      <w:proofErr w:type="spellEnd"/>
      <w:r w:rsidR="00A00765">
        <w:t xml:space="preserve"> is then changed to Initializing by </w:t>
      </w:r>
      <w:proofErr w:type="spellStart"/>
      <w:r w:rsidR="00A00765">
        <w:t>PowerOnSelfTest</w:t>
      </w:r>
      <w:proofErr w:type="spellEnd"/>
      <w:r w:rsidR="00A00765">
        <w:t xml:space="preserve"> that knows that this is the response to a </w:t>
      </w:r>
      <w:proofErr w:type="spellStart"/>
      <w:r w:rsidR="00A00765">
        <w:t>SelftestOk</w:t>
      </w:r>
      <w:proofErr w:type="spellEnd"/>
      <w:r w:rsidR="00A00765">
        <w:t xml:space="preserve"> event. After this the </w:t>
      </w:r>
      <w:proofErr w:type="spellStart"/>
      <w:r w:rsidR="00A00765">
        <w:t>ChangeState</w:t>
      </w:r>
      <w:proofErr w:type="spellEnd"/>
      <w:r w:rsidR="00A00765">
        <w:t xml:space="preserve"> actives the </w:t>
      </w:r>
      <w:proofErr w:type="gramStart"/>
      <w:r w:rsidR="00A00765">
        <w:t>Entry(</w:t>
      </w:r>
      <w:proofErr w:type="gramEnd"/>
      <w:r w:rsidR="00A00765">
        <w:t xml:space="preserve">) function in the new state, that for Initializing will call </w:t>
      </w:r>
      <w:proofErr w:type="spellStart"/>
      <w:r w:rsidR="00A00765">
        <w:t>startInitializing</w:t>
      </w:r>
      <w:proofErr w:type="spellEnd"/>
      <w:r w:rsidR="00A00765">
        <w:t>().</w:t>
      </w:r>
    </w:p>
    <w:p w14:paraId="4FDB0C92" w14:textId="5FA43DD6" w:rsidR="00A00765" w:rsidRDefault="002609DF" w:rsidP="00903F7C">
      <w:r>
        <w:t>All</w:t>
      </w:r>
      <w:r w:rsidR="00A00765">
        <w:t xml:space="preserve"> the other states follow a similar sequence when they execute an event that triggers a state change.</w:t>
      </w:r>
    </w:p>
    <w:p w14:paraId="017820CC" w14:textId="77777777" w:rsidR="00356617" w:rsidRDefault="00356617" w:rsidP="00356617">
      <w:pPr>
        <w:keepNext/>
        <w:jc w:val="center"/>
      </w:pPr>
      <w:r>
        <w:rPr>
          <w:noProof/>
        </w:rPr>
        <w:lastRenderedPageBreak/>
        <w:drawing>
          <wp:inline distT="0" distB="0" distL="0" distR="0" wp14:anchorId="7978A623" wp14:editId="1FAFFEF9">
            <wp:extent cx="6120130" cy="4930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930775"/>
                    </a:xfrm>
                    <a:prstGeom prst="rect">
                      <a:avLst/>
                    </a:prstGeom>
                    <a:noFill/>
                    <a:ln>
                      <a:noFill/>
                    </a:ln>
                  </pic:spPr>
                </pic:pic>
              </a:graphicData>
            </a:graphic>
          </wp:inline>
        </w:drawing>
      </w:r>
    </w:p>
    <w:p w14:paraId="128A63FB" w14:textId="333091FE" w:rsidR="00EA7FA7" w:rsidRDefault="00356617" w:rsidP="00356617">
      <w:pPr>
        <w:pStyle w:val="Caption"/>
        <w:jc w:val="center"/>
      </w:pPr>
      <w:bookmarkStart w:id="99" w:name="_Ref25486411"/>
      <w:r>
        <w:t xml:space="preserve">Figure </w:t>
      </w:r>
      <w:r>
        <w:fldChar w:fldCharType="begin"/>
      </w:r>
      <w:r>
        <w:instrText xml:space="preserve"> SEQ Figure \* ARABIC </w:instrText>
      </w:r>
      <w:r>
        <w:fldChar w:fldCharType="separate"/>
      </w:r>
      <w:r w:rsidR="00C9211C">
        <w:rPr>
          <w:noProof/>
        </w:rPr>
        <w:t>9</w:t>
      </w:r>
      <w:r>
        <w:fldChar w:fldCharType="end"/>
      </w:r>
      <w:bookmarkEnd w:id="99"/>
      <w:r>
        <w:t xml:space="preserve"> Sequence diagram for </w:t>
      </w:r>
      <w:proofErr w:type="spellStart"/>
      <w:proofErr w:type="gramStart"/>
      <w:r>
        <w:t>PowerOnSelfTest</w:t>
      </w:r>
      <w:proofErr w:type="spellEnd"/>
      <w:r>
        <w:t>(</w:t>
      </w:r>
      <w:proofErr w:type="gramEnd"/>
      <w:r>
        <w:t>) not using the command pattern</w:t>
      </w:r>
    </w:p>
    <w:p w14:paraId="162B0082" w14:textId="77777777" w:rsidR="009B2C7D" w:rsidRDefault="009B2C7D">
      <w:pPr>
        <w:autoSpaceDE/>
        <w:autoSpaceDN/>
        <w:adjustRightInd/>
        <w:spacing w:before="0"/>
      </w:pPr>
    </w:p>
    <w:p w14:paraId="6C8D0E73" w14:textId="2938B490" w:rsidR="009B2C7D" w:rsidRDefault="009B2C7D">
      <w:pPr>
        <w:autoSpaceDE/>
        <w:autoSpaceDN/>
        <w:adjustRightInd/>
        <w:spacing w:before="0"/>
      </w:pPr>
      <w:r>
        <w:t xml:space="preserve">The command pattern implementation </w:t>
      </w:r>
      <w:r w:rsidR="002609DF">
        <w:t xml:space="preserve">is </w:t>
      </w:r>
      <w:r>
        <w:t xml:space="preserve">seen on </w:t>
      </w:r>
      <w:r>
        <w:fldChar w:fldCharType="begin"/>
      </w:r>
      <w:r>
        <w:instrText xml:space="preserve"> REF _Ref25490255 \h </w:instrText>
      </w:r>
      <w:r>
        <w:fldChar w:fldCharType="separate"/>
      </w:r>
      <w:r w:rsidR="00C9211C">
        <w:t xml:space="preserve">Figure </w:t>
      </w:r>
      <w:r w:rsidR="00C9211C">
        <w:rPr>
          <w:noProof/>
        </w:rPr>
        <w:t>10</w:t>
      </w:r>
      <w:r>
        <w:fldChar w:fldCharType="end"/>
      </w:r>
      <w:r>
        <w:t xml:space="preserve"> deviates from the previous implementation in how the state machine functions are invoked. The Client, which interacts has the UI creates a command object, in this example the </w:t>
      </w:r>
      <w:proofErr w:type="spellStart"/>
      <w:r>
        <w:t>Self</w:t>
      </w:r>
      <w:r w:rsidR="002609DF">
        <w:t>t</w:t>
      </w:r>
      <w:r>
        <w:t>estOk</w:t>
      </w:r>
      <w:proofErr w:type="spellEnd"/>
      <w:r>
        <w:t xml:space="preserve"> object. When the Client invokes the </w:t>
      </w:r>
      <w:proofErr w:type="spellStart"/>
      <w:proofErr w:type="gramStart"/>
      <w:r>
        <w:t>handleCommand</w:t>
      </w:r>
      <w:proofErr w:type="spellEnd"/>
      <w:r>
        <w:t>(</w:t>
      </w:r>
      <w:proofErr w:type="gramEnd"/>
      <w:r>
        <w:t xml:space="preserve">) function in the </w:t>
      </w:r>
      <w:proofErr w:type="spellStart"/>
      <w:r>
        <w:t>EmbeddedSystemX</w:t>
      </w:r>
      <w:proofErr w:type="spellEnd"/>
      <w:r>
        <w:t xml:space="preserve"> class. This invocation could be handles by a separate invoker class which holds a queue of pending commands. This implementation would be necessary if a concurrent version of the system should be implemented. </w:t>
      </w:r>
    </w:p>
    <w:p w14:paraId="5306D6C7" w14:textId="1701C4BC" w:rsidR="00A00765" w:rsidRDefault="009B2C7D">
      <w:pPr>
        <w:autoSpaceDE/>
        <w:autoSpaceDN/>
        <w:adjustRightInd/>
        <w:spacing w:before="0"/>
      </w:pPr>
      <w:r>
        <w:t xml:space="preserve">The Commands have an execute() function which invokes the state functions and from there the flow in identical to the normal state pattern.   </w:t>
      </w:r>
      <w:r w:rsidR="00A00765">
        <w:br w:type="page"/>
      </w:r>
    </w:p>
    <w:p w14:paraId="7E1BC811" w14:textId="77777777" w:rsidR="009B2C7D" w:rsidRDefault="009B2C7D" w:rsidP="002609DF">
      <w:pPr>
        <w:keepNext/>
        <w:autoSpaceDE/>
        <w:autoSpaceDN/>
        <w:adjustRightInd/>
        <w:spacing w:before="0"/>
        <w:jc w:val="center"/>
      </w:pPr>
      <w:r>
        <w:rPr>
          <w:noProof/>
        </w:rPr>
        <w:lastRenderedPageBreak/>
        <w:drawing>
          <wp:inline distT="0" distB="0" distL="0" distR="0" wp14:anchorId="1EF251B0" wp14:editId="6BF1F239">
            <wp:extent cx="6120130" cy="360108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601085"/>
                    </a:xfrm>
                    <a:prstGeom prst="rect">
                      <a:avLst/>
                    </a:prstGeom>
                    <a:noFill/>
                    <a:ln>
                      <a:noFill/>
                    </a:ln>
                  </pic:spPr>
                </pic:pic>
              </a:graphicData>
            </a:graphic>
          </wp:inline>
        </w:drawing>
      </w:r>
    </w:p>
    <w:p w14:paraId="51D35975" w14:textId="12F83B7A" w:rsidR="009B2C7D" w:rsidRDefault="009B2C7D" w:rsidP="002609DF">
      <w:pPr>
        <w:pStyle w:val="Caption"/>
        <w:jc w:val="center"/>
      </w:pPr>
      <w:bookmarkStart w:id="100" w:name="_Ref25490255"/>
      <w:r>
        <w:t xml:space="preserve">Figure </w:t>
      </w:r>
      <w:r>
        <w:fldChar w:fldCharType="begin"/>
      </w:r>
      <w:r>
        <w:instrText xml:space="preserve"> SEQ Figure \* ARABIC </w:instrText>
      </w:r>
      <w:r>
        <w:fldChar w:fldCharType="separate"/>
      </w:r>
      <w:r w:rsidR="00C9211C">
        <w:rPr>
          <w:noProof/>
        </w:rPr>
        <w:t>10</w:t>
      </w:r>
      <w:r>
        <w:fldChar w:fldCharType="end"/>
      </w:r>
      <w:bookmarkEnd w:id="100"/>
      <w:r>
        <w:t xml:space="preserve"> Sequence Diagram with command pattern</w:t>
      </w:r>
    </w:p>
    <w:p w14:paraId="2B1C3FDF" w14:textId="115437A4" w:rsidR="002609DF" w:rsidRDefault="002609DF">
      <w:pPr>
        <w:autoSpaceDE/>
        <w:autoSpaceDN/>
        <w:adjustRightInd/>
        <w:spacing w:before="0"/>
      </w:pPr>
      <w:r>
        <w:br w:type="page"/>
      </w:r>
    </w:p>
    <w:p w14:paraId="66202E98" w14:textId="5D42AB9A" w:rsidR="00764C36" w:rsidRDefault="00764C36" w:rsidP="00764C36">
      <w:pPr>
        <w:pStyle w:val="Heading3"/>
      </w:pPr>
      <w:bookmarkStart w:id="101" w:name="_Toc25491649"/>
      <w:r>
        <w:lastRenderedPageBreak/>
        <w:t>State Diagram</w:t>
      </w:r>
      <w:r w:rsidR="009150C7">
        <w:t>(s)</w:t>
      </w:r>
      <w:bookmarkEnd w:id="101"/>
    </w:p>
    <w:p w14:paraId="5E30803B" w14:textId="54CDF4D0" w:rsidR="00777809" w:rsidRPr="00A00765" w:rsidRDefault="00A00765" w:rsidP="00A00765">
      <w:r>
        <w:fldChar w:fldCharType="begin"/>
      </w:r>
      <w:r>
        <w:instrText xml:space="preserve"> REF _Ref25398630 \h </w:instrText>
      </w:r>
      <w:r>
        <w:fldChar w:fldCharType="separate"/>
      </w:r>
      <w:r w:rsidR="00C9211C">
        <w:t xml:space="preserve">Figure </w:t>
      </w:r>
      <w:r w:rsidR="00C9211C">
        <w:rPr>
          <w:noProof/>
        </w:rPr>
        <w:t>11</w:t>
      </w:r>
      <w:r>
        <w:fldChar w:fldCharType="end"/>
      </w:r>
      <w:r w:rsidR="00777809">
        <w:t xml:space="preserve"> shows the state diagram for </w:t>
      </w:r>
      <w:proofErr w:type="spellStart"/>
      <w:r w:rsidR="00777809">
        <w:t>EmbeddedSystemX</w:t>
      </w:r>
      <w:proofErr w:type="spellEnd"/>
      <w:r w:rsidR="00777809">
        <w:t xml:space="preserve">. Each event/transition is given by an arrow with an event name. The initial state is </w:t>
      </w:r>
      <w:proofErr w:type="spellStart"/>
      <w:r w:rsidR="00777809">
        <w:t>PowerOnSelfTest</w:t>
      </w:r>
      <w:proofErr w:type="spellEnd"/>
      <w:r w:rsidR="00777809">
        <w:t xml:space="preserve"> and the only way the state machine exits is if the self-test has failed, i.e. the system is in state Failure and an Exit event is triggered.</w:t>
      </w:r>
      <w:r w:rsidR="00777809">
        <w:br/>
        <w:t xml:space="preserve">In state Operational the system has four different sub states, thus any event triggered while in state Operational will propagate into the sub state machine. </w:t>
      </w:r>
      <w:r w:rsidR="00536F27">
        <w:t xml:space="preserve">If the system is in state Operational a Restart event will change state to </w:t>
      </w:r>
      <w:proofErr w:type="spellStart"/>
      <w:r w:rsidR="00536F27">
        <w:t>PowerOnSelfTest</w:t>
      </w:r>
      <w:proofErr w:type="spellEnd"/>
      <w:r w:rsidR="00536F27">
        <w:t xml:space="preserve"> no matter which sub state is active.</w:t>
      </w:r>
    </w:p>
    <w:p w14:paraId="4DDCCDA4" w14:textId="77777777" w:rsidR="00EB6118" w:rsidRDefault="00EB6118" w:rsidP="00206FE1">
      <w:pPr>
        <w:keepNext/>
        <w:jc w:val="center"/>
      </w:pPr>
      <w:r w:rsidRPr="00EB6118">
        <w:rPr>
          <w:noProof/>
        </w:rPr>
        <w:drawing>
          <wp:inline distT="0" distB="0" distL="0" distR="0" wp14:anchorId="2C69F7DC" wp14:editId="47623A73">
            <wp:extent cx="4723743" cy="3879273"/>
            <wp:effectExtent l="0" t="0" r="1270" b="698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371" cy="3887180"/>
                    </a:xfrm>
                    <a:prstGeom prst="rect">
                      <a:avLst/>
                    </a:prstGeom>
                  </pic:spPr>
                </pic:pic>
              </a:graphicData>
            </a:graphic>
          </wp:inline>
        </w:drawing>
      </w:r>
    </w:p>
    <w:p w14:paraId="76BFEABB" w14:textId="31632D1E" w:rsidR="00EB6118" w:rsidRDefault="00EB6118" w:rsidP="00206FE1">
      <w:pPr>
        <w:pStyle w:val="Caption"/>
        <w:jc w:val="center"/>
      </w:pPr>
      <w:bookmarkStart w:id="102" w:name="_Ref25398630"/>
      <w:bookmarkStart w:id="103" w:name="_Ref25398621"/>
      <w:r>
        <w:t xml:space="preserve">Figure </w:t>
      </w:r>
      <w:r>
        <w:fldChar w:fldCharType="begin"/>
      </w:r>
      <w:r>
        <w:instrText xml:space="preserve"> SEQ Figure \* ARABIC </w:instrText>
      </w:r>
      <w:r>
        <w:fldChar w:fldCharType="separate"/>
      </w:r>
      <w:r w:rsidR="00C9211C">
        <w:rPr>
          <w:noProof/>
        </w:rPr>
        <w:t>11</w:t>
      </w:r>
      <w:r>
        <w:fldChar w:fldCharType="end"/>
      </w:r>
      <w:bookmarkEnd w:id="102"/>
      <w:r>
        <w:t xml:space="preserve"> </w:t>
      </w:r>
      <w:r w:rsidR="00A00765">
        <w:t>St</w:t>
      </w:r>
      <w:r>
        <w:t xml:space="preserve">ate Diagram of </w:t>
      </w:r>
      <w:proofErr w:type="spellStart"/>
      <w:r>
        <w:t>EmbeddedSystemX</w:t>
      </w:r>
      <w:bookmarkEnd w:id="103"/>
      <w:proofErr w:type="spellEnd"/>
    </w:p>
    <w:p w14:paraId="2F818E00" w14:textId="4F2B112F" w:rsidR="002609DF" w:rsidRDefault="002609DF">
      <w:pPr>
        <w:autoSpaceDE/>
        <w:autoSpaceDN/>
        <w:adjustRightInd/>
        <w:spacing w:before="0"/>
      </w:pPr>
    </w:p>
    <w:p w14:paraId="10B754EF" w14:textId="2FF5F9EB" w:rsidR="00764C36" w:rsidRDefault="00764C36" w:rsidP="00764C36">
      <w:pPr>
        <w:pStyle w:val="Heading2"/>
      </w:pPr>
      <w:bookmarkStart w:id="104" w:name="_Toc25491650"/>
      <w:r>
        <w:t>Implementation View</w:t>
      </w:r>
      <w:bookmarkEnd w:id="104"/>
    </w:p>
    <w:p w14:paraId="0A8186AA" w14:textId="49E3B271" w:rsidR="00D4340B" w:rsidRPr="00D4340B" w:rsidRDefault="00D4340B" w:rsidP="00D4340B">
      <w:r>
        <w:t>In this section some of the implementation details regarding the specific patterns will be shown and code snippets added to illustrate.</w:t>
      </w:r>
    </w:p>
    <w:p w14:paraId="0F489941" w14:textId="695CCBD1" w:rsidR="00162AE2" w:rsidRDefault="007E5379" w:rsidP="00D6554B">
      <w:pPr>
        <w:pStyle w:val="Heading3"/>
      </w:pPr>
      <w:bookmarkStart w:id="105" w:name="_Toc25491651"/>
      <w:r>
        <w:t>Implementation details</w:t>
      </w:r>
      <w:bookmarkEnd w:id="105"/>
    </w:p>
    <w:p w14:paraId="4DA56790" w14:textId="77777777" w:rsidR="00D4340B" w:rsidRDefault="00D4340B" w:rsidP="00D4340B">
      <w:pPr>
        <w:rPr>
          <w:b/>
        </w:rPr>
      </w:pPr>
      <w:r w:rsidRPr="00DD0FED">
        <w:rPr>
          <w:b/>
        </w:rPr>
        <w:t>State pattern with Singleton states</w:t>
      </w:r>
    </w:p>
    <w:p w14:paraId="1FAB4A2D" w14:textId="26516354" w:rsidR="002609DF" w:rsidRPr="002609DF" w:rsidRDefault="00D4340B" w:rsidP="002609DF">
      <w:r>
        <w:t xml:space="preserve">To implement the specific states om the state pattern a singleton was implemented for each state as seen on the example in </w:t>
      </w:r>
      <w:r>
        <w:fldChar w:fldCharType="begin"/>
      </w:r>
      <w:r>
        <w:instrText xml:space="preserve"> REF _Ref25489135 \h </w:instrText>
      </w:r>
      <w:r>
        <w:fldChar w:fldCharType="separate"/>
      </w:r>
      <w:r w:rsidR="00C9211C">
        <w:t xml:space="preserve">Figure </w:t>
      </w:r>
      <w:r w:rsidR="00C9211C">
        <w:rPr>
          <w:noProof/>
        </w:rPr>
        <w:t>12</w:t>
      </w:r>
      <w:r>
        <w:fldChar w:fldCharType="end"/>
      </w:r>
      <w:r>
        <w:t xml:space="preserve">. The </w:t>
      </w:r>
      <w:proofErr w:type="gramStart"/>
      <w:r>
        <w:t>Instance(</w:t>
      </w:r>
      <w:proofErr w:type="gramEnd"/>
      <w:r>
        <w:t xml:space="preserve">) function ensures that only one instance of the state object will be created. The constructor of each state is declared protected so that only the </w:t>
      </w:r>
      <w:proofErr w:type="gramStart"/>
      <w:r>
        <w:t>Instance(</w:t>
      </w:r>
      <w:proofErr w:type="gramEnd"/>
      <w:r>
        <w:t xml:space="preserve">) function is able to call it.  </w:t>
      </w:r>
    </w:p>
    <w:p w14:paraId="216A171D" w14:textId="77777777" w:rsidR="00D4340B" w:rsidRDefault="00D4340B" w:rsidP="002609DF">
      <w:pPr>
        <w:keepNext/>
        <w:jc w:val="center"/>
      </w:pPr>
      <w:r w:rsidRPr="00DB0A6E">
        <w:rPr>
          <w:noProof/>
        </w:rPr>
        <w:lastRenderedPageBreak/>
        <w:drawing>
          <wp:inline distT="0" distB="0" distL="0" distR="0" wp14:anchorId="17F6EC94" wp14:editId="76DEA003">
            <wp:extent cx="2949196" cy="1150720"/>
            <wp:effectExtent l="0" t="0" r="3810" b="0"/>
            <wp:docPr id="12"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9196" cy="1150720"/>
                    </a:xfrm>
                    <a:prstGeom prst="rect">
                      <a:avLst/>
                    </a:prstGeom>
                  </pic:spPr>
                </pic:pic>
              </a:graphicData>
            </a:graphic>
          </wp:inline>
        </w:drawing>
      </w:r>
    </w:p>
    <w:p w14:paraId="54C28335" w14:textId="2F186432" w:rsidR="00D4340B" w:rsidRDefault="00D4340B" w:rsidP="002609DF">
      <w:pPr>
        <w:pStyle w:val="Caption"/>
        <w:jc w:val="center"/>
      </w:pPr>
      <w:bookmarkStart w:id="106" w:name="_Ref25489135"/>
      <w:r>
        <w:t xml:space="preserve">Figure </w:t>
      </w:r>
      <w:r>
        <w:fldChar w:fldCharType="begin"/>
      </w:r>
      <w:r>
        <w:instrText xml:space="preserve"> SEQ Figure \* ARABIC </w:instrText>
      </w:r>
      <w:r>
        <w:fldChar w:fldCharType="separate"/>
      </w:r>
      <w:r w:rsidR="00C9211C">
        <w:rPr>
          <w:noProof/>
        </w:rPr>
        <w:t>12</w:t>
      </w:r>
      <w:r>
        <w:fldChar w:fldCharType="end"/>
      </w:r>
      <w:bookmarkEnd w:id="106"/>
      <w:r>
        <w:t xml:space="preserve"> </w:t>
      </w:r>
      <w:r w:rsidRPr="00901E82">
        <w:t xml:space="preserve">Singleton pattern snippet from </w:t>
      </w:r>
      <w:proofErr w:type="spellStart"/>
      <w:r w:rsidRPr="00901E82">
        <w:t>PowerOnSelfTest</w:t>
      </w:r>
      <w:proofErr w:type="spellEnd"/>
    </w:p>
    <w:p w14:paraId="27BAA57B" w14:textId="3A298281" w:rsidR="002609DF" w:rsidRDefault="002609DF" w:rsidP="00D4340B"/>
    <w:p w14:paraId="6580634E" w14:textId="6223206D" w:rsidR="002609DF" w:rsidRPr="002609DF" w:rsidRDefault="002609DF" w:rsidP="00D4340B">
      <w:pPr>
        <w:rPr>
          <w:b/>
        </w:rPr>
      </w:pPr>
      <w:r>
        <w:rPr>
          <w:b/>
        </w:rPr>
        <w:t>Changing state</w:t>
      </w:r>
    </w:p>
    <w:p w14:paraId="6B59DE0F" w14:textId="2A8A1C77" w:rsidR="00D4340B" w:rsidRDefault="00D4340B" w:rsidP="00D4340B">
      <w:r>
        <w:t xml:space="preserve">The responsibility of changing state is handed to the specific states, therefore each states state function, in </w:t>
      </w:r>
      <w:r>
        <w:fldChar w:fldCharType="begin"/>
      </w:r>
      <w:r>
        <w:instrText xml:space="preserve"> REF _Ref25489259 \h </w:instrText>
      </w:r>
      <w:r>
        <w:fldChar w:fldCharType="separate"/>
      </w:r>
      <w:r w:rsidR="00C9211C">
        <w:t xml:space="preserve">Figure </w:t>
      </w:r>
      <w:r w:rsidR="00C9211C">
        <w:rPr>
          <w:noProof/>
        </w:rPr>
        <w:t>13</w:t>
      </w:r>
      <w:r>
        <w:fldChar w:fldCharType="end"/>
      </w:r>
      <w:r>
        <w:t xml:space="preserve"> the Initialized function, the this pointer of </w:t>
      </w:r>
      <w:proofErr w:type="spellStart"/>
      <w:r>
        <w:t>EmbeddedSystemX</w:t>
      </w:r>
      <w:proofErr w:type="spellEnd"/>
      <w:r>
        <w:t xml:space="preserve"> is used by the states to call the </w:t>
      </w:r>
      <w:proofErr w:type="spellStart"/>
      <w:r>
        <w:t>changeState</w:t>
      </w:r>
      <w:proofErr w:type="spellEnd"/>
      <w:r>
        <w:t xml:space="preserve">() function and set the next state.   </w:t>
      </w:r>
    </w:p>
    <w:p w14:paraId="71A8E8CC" w14:textId="77777777" w:rsidR="00D4340B" w:rsidRDefault="00D4340B" w:rsidP="002609DF">
      <w:pPr>
        <w:keepNext/>
        <w:jc w:val="center"/>
      </w:pPr>
      <w:r w:rsidRPr="00E60B07">
        <w:rPr>
          <w:noProof/>
        </w:rPr>
        <w:drawing>
          <wp:inline distT="0" distB="0" distL="0" distR="0" wp14:anchorId="55AD8069" wp14:editId="7C241694">
            <wp:extent cx="5067739" cy="762066"/>
            <wp:effectExtent l="0" t="0" r="0" b="0"/>
            <wp:docPr id="13"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739" cy="762066"/>
                    </a:xfrm>
                    <a:prstGeom prst="rect">
                      <a:avLst/>
                    </a:prstGeom>
                  </pic:spPr>
                </pic:pic>
              </a:graphicData>
            </a:graphic>
          </wp:inline>
        </w:drawing>
      </w:r>
    </w:p>
    <w:p w14:paraId="77F7C3FB" w14:textId="068C92D0" w:rsidR="00D4340B" w:rsidRDefault="00D4340B" w:rsidP="002609DF">
      <w:pPr>
        <w:pStyle w:val="Caption"/>
        <w:jc w:val="center"/>
      </w:pPr>
      <w:bookmarkStart w:id="107" w:name="_Ref25489259"/>
      <w:r>
        <w:t xml:space="preserve">Figure </w:t>
      </w:r>
      <w:r>
        <w:fldChar w:fldCharType="begin"/>
      </w:r>
      <w:r>
        <w:instrText xml:space="preserve"> SEQ Figure \* ARABIC </w:instrText>
      </w:r>
      <w:r>
        <w:fldChar w:fldCharType="separate"/>
      </w:r>
      <w:r w:rsidR="00C9211C">
        <w:rPr>
          <w:noProof/>
        </w:rPr>
        <w:t>13</w:t>
      </w:r>
      <w:r>
        <w:rPr>
          <w:noProof/>
        </w:rPr>
        <w:fldChar w:fldCharType="end"/>
      </w:r>
      <w:bookmarkEnd w:id="107"/>
      <w:r>
        <w:t xml:space="preserve"> </w:t>
      </w:r>
      <w:proofErr w:type="spellStart"/>
      <w:r>
        <w:t>changeState</w:t>
      </w:r>
      <w:proofErr w:type="spellEnd"/>
      <w:r>
        <w:t xml:space="preserve"> function of </w:t>
      </w:r>
      <w:proofErr w:type="spellStart"/>
      <w:r>
        <w:t>EmbeddedSystemState</w:t>
      </w:r>
      <w:proofErr w:type="spellEnd"/>
    </w:p>
    <w:p w14:paraId="2803EEE3" w14:textId="01594CBE" w:rsidR="00D4340B" w:rsidRDefault="00D4340B" w:rsidP="00D4340B"/>
    <w:p w14:paraId="1A9A9395" w14:textId="77777777" w:rsidR="00D4340B" w:rsidRDefault="00D4340B" w:rsidP="00D4340B">
      <w:pPr>
        <w:rPr>
          <w:b/>
        </w:rPr>
      </w:pPr>
      <w:r w:rsidRPr="00E60B07">
        <w:rPr>
          <w:b/>
        </w:rPr>
        <w:t>Command pattern</w:t>
      </w:r>
    </w:p>
    <w:p w14:paraId="371C78F2" w14:textId="0E8FAE2F" w:rsidR="00D4340B" w:rsidRPr="00E60B07" w:rsidRDefault="00D4340B" w:rsidP="00D4340B">
      <w:r>
        <w:t xml:space="preserve">The command pattern is implemented such that each function of the state machine is converted into a command object. Each object is then able to trigger the function. On </w:t>
      </w:r>
      <w:r>
        <w:fldChar w:fldCharType="begin"/>
      </w:r>
      <w:r>
        <w:instrText xml:space="preserve"> REF _Ref25489389 \h </w:instrText>
      </w:r>
      <w:r>
        <w:fldChar w:fldCharType="separate"/>
      </w:r>
      <w:r w:rsidR="00C9211C">
        <w:t xml:space="preserve">Figure </w:t>
      </w:r>
      <w:r w:rsidR="00C9211C">
        <w:rPr>
          <w:noProof/>
        </w:rPr>
        <w:t>14</w:t>
      </w:r>
      <w:r>
        <w:fldChar w:fldCharType="end"/>
      </w:r>
      <w:r>
        <w:t xml:space="preserve"> the </w:t>
      </w:r>
      <w:proofErr w:type="gramStart"/>
      <w:r>
        <w:t>Execute(</w:t>
      </w:r>
      <w:proofErr w:type="gramEnd"/>
      <w:r>
        <w:t xml:space="preserve">) function of the configure command is shown. It is implemented as a sort of wrapper that </w:t>
      </w:r>
      <w:proofErr w:type="spellStart"/>
      <w:r>
        <w:t>trickers</w:t>
      </w:r>
      <w:proofErr w:type="spellEnd"/>
      <w:r>
        <w:t xml:space="preserve"> the states function and gives the </w:t>
      </w:r>
      <w:proofErr w:type="spellStart"/>
      <w:r>
        <w:t>EmbeddedSystemX</w:t>
      </w:r>
      <w:proofErr w:type="spellEnd"/>
      <w:r>
        <w:t xml:space="preserve"> pointer so that the state changes can happen as before with no change.   </w:t>
      </w:r>
    </w:p>
    <w:p w14:paraId="201C29D5" w14:textId="77777777" w:rsidR="00D4340B" w:rsidRDefault="00D4340B" w:rsidP="002609DF">
      <w:pPr>
        <w:keepNext/>
        <w:jc w:val="center"/>
      </w:pPr>
      <w:r w:rsidRPr="00DB0A6E">
        <w:rPr>
          <w:noProof/>
        </w:rPr>
        <w:drawing>
          <wp:inline distT="0" distB="0" distL="0" distR="0" wp14:anchorId="0BB756B0" wp14:editId="13854B1F">
            <wp:extent cx="4397121" cy="525826"/>
            <wp:effectExtent l="0" t="0" r="3810" b="7620"/>
            <wp:docPr id="1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7121" cy="525826"/>
                    </a:xfrm>
                    <a:prstGeom prst="rect">
                      <a:avLst/>
                    </a:prstGeom>
                  </pic:spPr>
                </pic:pic>
              </a:graphicData>
            </a:graphic>
          </wp:inline>
        </w:drawing>
      </w:r>
    </w:p>
    <w:p w14:paraId="731F2D2B" w14:textId="21D0E775" w:rsidR="00D4340B" w:rsidRDefault="00D4340B" w:rsidP="002609DF">
      <w:pPr>
        <w:pStyle w:val="Caption"/>
        <w:jc w:val="center"/>
      </w:pPr>
      <w:bookmarkStart w:id="108" w:name="_Ref25489389"/>
      <w:r>
        <w:t xml:space="preserve">Figure </w:t>
      </w:r>
      <w:r>
        <w:fldChar w:fldCharType="begin"/>
      </w:r>
      <w:r>
        <w:instrText xml:space="preserve"> SEQ Figure \* ARABIC </w:instrText>
      </w:r>
      <w:r>
        <w:fldChar w:fldCharType="separate"/>
      </w:r>
      <w:r w:rsidR="00C9211C">
        <w:rPr>
          <w:noProof/>
        </w:rPr>
        <w:t>14</w:t>
      </w:r>
      <w:r>
        <w:fldChar w:fldCharType="end"/>
      </w:r>
      <w:bookmarkEnd w:id="108"/>
      <w:r>
        <w:t xml:space="preserve"> </w:t>
      </w:r>
      <w:r w:rsidRPr="00115D15">
        <w:t>execute function for the configure command</w:t>
      </w:r>
    </w:p>
    <w:p w14:paraId="6EF64AE6" w14:textId="77777777" w:rsidR="00B6400C" w:rsidRPr="00B6400C" w:rsidRDefault="00B6400C" w:rsidP="00B6400C"/>
    <w:p w14:paraId="5508B89C" w14:textId="1AC7D115" w:rsidR="00D4340B" w:rsidRPr="00E60B07" w:rsidRDefault="00D4340B" w:rsidP="00D4340B">
      <w:r>
        <w:t xml:space="preserve">The </w:t>
      </w:r>
      <w:proofErr w:type="spellStart"/>
      <w:r>
        <w:t>EmbeddedSystemX</w:t>
      </w:r>
      <w:proofErr w:type="spellEnd"/>
      <w:r>
        <w:t xml:space="preserve"> has a </w:t>
      </w:r>
      <w:proofErr w:type="spellStart"/>
      <w:proofErr w:type="gramStart"/>
      <w:r>
        <w:t>handleCommand</w:t>
      </w:r>
      <w:proofErr w:type="spellEnd"/>
      <w:r>
        <w:t>(</w:t>
      </w:r>
      <w:proofErr w:type="gramEnd"/>
      <w:r>
        <w:t xml:space="preserve">) function that receives the command object from the client. The client which have the user interface is seen on </w:t>
      </w:r>
      <w:r w:rsidR="009F7388">
        <w:fldChar w:fldCharType="begin"/>
      </w:r>
      <w:r w:rsidR="009F7388">
        <w:instrText xml:space="preserve"> REF _Ref25488197 \h </w:instrText>
      </w:r>
      <w:r w:rsidR="009F7388">
        <w:fldChar w:fldCharType="separate"/>
      </w:r>
      <w:r w:rsidR="00C9211C">
        <w:t xml:space="preserve">Figure </w:t>
      </w:r>
      <w:r w:rsidR="00C9211C">
        <w:rPr>
          <w:noProof/>
        </w:rPr>
        <w:t>16</w:t>
      </w:r>
      <w:r w:rsidR="009F7388">
        <w:fldChar w:fldCharType="end"/>
      </w:r>
      <w:r>
        <w:t xml:space="preserve"> </w:t>
      </w:r>
      <w:r w:rsidR="00B6400C">
        <w:t>h</w:t>
      </w:r>
      <w:r>
        <w:t xml:space="preserve">ere the implementation is made in main. The user can create commands and as seen in </w:t>
      </w:r>
      <w:r w:rsidR="009F7388">
        <w:fldChar w:fldCharType="begin"/>
      </w:r>
      <w:r w:rsidR="009F7388">
        <w:instrText xml:space="preserve"> REF _Ref25488197 \h </w:instrText>
      </w:r>
      <w:r w:rsidR="009F7388">
        <w:fldChar w:fldCharType="separate"/>
      </w:r>
      <w:r w:rsidR="00C9211C">
        <w:t xml:space="preserve">Figure </w:t>
      </w:r>
      <w:r w:rsidR="00C9211C">
        <w:rPr>
          <w:noProof/>
        </w:rPr>
        <w:t>16</w:t>
      </w:r>
      <w:r w:rsidR="009F7388">
        <w:fldChar w:fldCharType="end"/>
      </w:r>
      <w:r>
        <w:t xml:space="preserve"> these are passed to the </w:t>
      </w:r>
      <w:proofErr w:type="spellStart"/>
      <w:r>
        <w:t>EmbeddedSystemX</w:t>
      </w:r>
      <w:proofErr w:type="spellEnd"/>
      <w:r>
        <w:t xml:space="preserve">.   </w:t>
      </w:r>
    </w:p>
    <w:p w14:paraId="4A9F1129" w14:textId="77777777" w:rsidR="00D4340B" w:rsidRDefault="00D4340B" w:rsidP="00B6400C">
      <w:pPr>
        <w:keepNext/>
        <w:jc w:val="center"/>
      </w:pPr>
      <w:r w:rsidRPr="00DB0A6E">
        <w:rPr>
          <w:noProof/>
        </w:rPr>
        <w:drawing>
          <wp:inline distT="0" distB="0" distL="0" distR="0" wp14:anchorId="7B9FAC0A" wp14:editId="3797FC49">
            <wp:extent cx="3071126" cy="647756"/>
            <wp:effectExtent l="0" t="0" r="0" b="0"/>
            <wp:docPr id="1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1126" cy="647756"/>
                    </a:xfrm>
                    <a:prstGeom prst="rect">
                      <a:avLst/>
                    </a:prstGeom>
                  </pic:spPr>
                </pic:pic>
              </a:graphicData>
            </a:graphic>
          </wp:inline>
        </w:drawing>
      </w:r>
    </w:p>
    <w:p w14:paraId="53623F97" w14:textId="3223671B" w:rsidR="00D4340B" w:rsidRDefault="00D4340B" w:rsidP="00B6400C">
      <w:pPr>
        <w:pStyle w:val="Caption"/>
        <w:jc w:val="center"/>
      </w:pPr>
      <w:r>
        <w:t xml:space="preserve">Figure </w:t>
      </w:r>
      <w:r>
        <w:fldChar w:fldCharType="begin"/>
      </w:r>
      <w:r>
        <w:instrText xml:space="preserve"> SEQ Figure \* ARABIC </w:instrText>
      </w:r>
      <w:r>
        <w:fldChar w:fldCharType="separate"/>
      </w:r>
      <w:r w:rsidR="00C9211C">
        <w:rPr>
          <w:noProof/>
        </w:rPr>
        <w:t>15</w:t>
      </w:r>
      <w:r>
        <w:fldChar w:fldCharType="end"/>
      </w:r>
      <w:r>
        <w:t xml:space="preserve"> </w:t>
      </w:r>
      <w:proofErr w:type="spellStart"/>
      <w:r>
        <w:t>handleCommand</w:t>
      </w:r>
      <w:proofErr w:type="spellEnd"/>
      <w:r>
        <w:t xml:space="preserve"> function of </w:t>
      </w:r>
      <w:proofErr w:type="spellStart"/>
      <w:r>
        <w:t>EmbeddedSystemX</w:t>
      </w:r>
      <w:proofErr w:type="spellEnd"/>
    </w:p>
    <w:p w14:paraId="7B2E5AB2" w14:textId="77777777" w:rsidR="00D4340B" w:rsidRPr="00DD0FED" w:rsidRDefault="00D4340B" w:rsidP="00D4340B"/>
    <w:p w14:paraId="3C5A4C82" w14:textId="77777777" w:rsidR="00D4340B" w:rsidRDefault="00D4340B" w:rsidP="00B6400C">
      <w:pPr>
        <w:keepNext/>
        <w:jc w:val="center"/>
      </w:pPr>
      <w:r w:rsidRPr="00DB0A6E">
        <w:rPr>
          <w:noProof/>
        </w:rPr>
        <w:lastRenderedPageBreak/>
        <w:drawing>
          <wp:inline distT="0" distB="0" distL="0" distR="0" wp14:anchorId="5CB651B6" wp14:editId="5969A11C">
            <wp:extent cx="2240474" cy="1859441"/>
            <wp:effectExtent l="0" t="0" r="7620" b="7620"/>
            <wp:docPr id="1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0474" cy="1859441"/>
                    </a:xfrm>
                    <a:prstGeom prst="rect">
                      <a:avLst/>
                    </a:prstGeom>
                  </pic:spPr>
                </pic:pic>
              </a:graphicData>
            </a:graphic>
          </wp:inline>
        </w:drawing>
      </w:r>
    </w:p>
    <w:p w14:paraId="59E1B744" w14:textId="446F5C27" w:rsidR="00D4340B" w:rsidRPr="00D4340B" w:rsidRDefault="00D4340B" w:rsidP="00B6400C">
      <w:pPr>
        <w:pStyle w:val="Caption"/>
        <w:jc w:val="center"/>
      </w:pPr>
      <w:bookmarkStart w:id="109" w:name="_Ref25488197"/>
      <w:r>
        <w:t xml:space="preserve">Figure </w:t>
      </w:r>
      <w:r>
        <w:fldChar w:fldCharType="begin"/>
      </w:r>
      <w:r>
        <w:instrText xml:space="preserve"> SEQ Figure \* ARABIC </w:instrText>
      </w:r>
      <w:r>
        <w:fldChar w:fldCharType="separate"/>
      </w:r>
      <w:r w:rsidR="00C9211C">
        <w:rPr>
          <w:noProof/>
        </w:rPr>
        <w:t>16</w:t>
      </w:r>
      <w:r>
        <w:rPr>
          <w:noProof/>
        </w:rPr>
        <w:fldChar w:fldCharType="end"/>
      </w:r>
      <w:bookmarkEnd w:id="109"/>
      <w:r>
        <w:t xml:space="preserve"> UI code snippet, implemented in main</w:t>
      </w:r>
    </w:p>
    <w:p w14:paraId="1DE3D671" w14:textId="79C62649" w:rsidR="007E5379" w:rsidRDefault="007E5379" w:rsidP="007E5379">
      <w:pPr>
        <w:pStyle w:val="Heading1"/>
        <w:spacing w:before="360" w:after="240"/>
      </w:pPr>
      <w:bookmarkStart w:id="110" w:name="_Toc25491652"/>
      <w:r>
        <w:t>Discussion of results</w:t>
      </w:r>
      <w:bookmarkEnd w:id="110"/>
    </w:p>
    <w:p w14:paraId="2C1E083C" w14:textId="39CC85BE" w:rsidR="00EA2CBB" w:rsidRDefault="00EA2CBB" w:rsidP="00EA2CBB">
      <w:r>
        <w:t xml:space="preserve">The </w:t>
      </w:r>
      <w:proofErr w:type="spellStart"/>
      <w:r>
        <w:t>EmbeddedSystemX</w:t>
      </w:r>
      <w:proofErr w:type="spellEnd"/>
      <w:r>
        <w:t xml:space="preserve"> has been implemented using two different approaches to event handling in the state pattern used to implement the state machine depicted on </w:t>
      </w:r>
      <w:r>
        <w:fldChar w:fldCharType="begin"/>
      </w:r>
      <w:r>
        <w:instrText xml:space="preserve"> REF _Ref25398630 \h </w:instrText>
      </w:r>
      <w:r>
        <w:fldChar w:fldCharType="separate"/>
      </w:r>
      <w:r w:rsidR="00C9211C">
        <w:t xml:space="preserve">Figure </w:t>
      </w:r>
      <w:r w:rsidR="00C9211C">
        <w:rPr>
          <w:noProof/>
        </w:rPr>
        <w:t>11</w:t>
      </w:r>
      <w:r>
        <w:fldChar w:fldCharType="end"/>
      </w:r>
      <w:r>
        <w:t>.</w:t>
      </w:r>
    </w:p>
    <w:p w14:paraId="172EC110" w14:textId="046DB086" w:rsidR="00EA2CBB" w:rsidRDefault="00EA2CBB" w:rsidP="00EA2CBB">
      <w:r>
        <w:t xml:space="preserve">The first solution uses event handling as depicted on </w:t>
      </w:r>
      <w:r>
        <w:fldChar w:fldCharType="begin"/>
      </w:r>
      <w:r>
        <w:instrText xml:space="preserve"> REF _Ref25481964 \h </w:instrText>
      </w:r>
      <w:r>
        <w:fldChar w:fldCharType="separate"/>
      </w:r>
      <w:r w:rsidR="00C9211C">
        <w:t xml:space="preserve">Figure </w:t>
      </w:r>
      <w:r w:rsidR="00C9211C">
        <w:rPr>
          <w:noProof/>
        </w:rPr>
        <w:t>4</w:t>
      </w:r>
      <w:r>
        <w:fldChar w:fldCharType="end"/>
      </w:r>
      <w:r>
        <w:t>. Using this solution, the context class (</w:t>
      </w:r>
      <w:proofErr w:type="spellStart"/>
      <w:r>
        <w:t>EmbeddedSystemX</w:t>
      </w:r>
      <w:proofErr w:type="spellEnd"/>
      <w:r>
        <w:t>) has a tight coupling to the actual state changing event, as each of the events are represented as a concrete method in the context class. Thus, adding a new state change event would result in changes in all classes of the system, thereby increasing the overall coupling and decreasing the coherency which increases the overall system complexity.</w:t>
      </w:r>
    </w:p>
    <w:p w14:paraId="77B13F6D" w14:textId="4C496FA4" w:rsidR="00EA2CBB" w:rsidRDefault="00EA2CBB" w:rsidP="00EA2CBB">
      <w:r>
        <w:t xml:space="preserve">As an alternative implementation of the events in the state pattern the command pattern can be used, as done in the second implementation of the state machine on </w:t>
      </w:r>
      <w:r>
        <w:fldChar w:fldCharType="begin"/>
      </w:r>
      <w:r>
        <w:instrText xml:space="preserve"> REF _Ref25398630 \h </w:instrText>
      </w:r>
      <w:r>
        <w:fldChar w:fldCharType="separate"/>
      </w:r>
      <w:r w:rsidR="00C9211C">
        <w:t xml:space="preserve">Figure </w:t>
      </w:r>
      <w:r w:rsidR="00C9211C">
        <w:rPr>
          <w:noProof/>
        </w:rPr>
        <w:t>11</w:t>
      </w:r>
      <w:r>
        <w:fldChar w:fldCharType="end"/>
      </w:r>
      <w:r>
        <w:t>. In this implementation the context class (</w:t>
      </w:r>
      <w:proofErr w:type="spellStart"/>
      <w:r>
        <w:t>EmbeddedSystemX</w:t>
      </w:r>
      <w:proofErr w:type="spellEnd"/>
      <w:r>
        <w:t>) has a low coupling to the actual state changes as these are done through commands. Therefore, the context class needs only one function that takes a command as input, removing the need for any coupling between the context class and concrete implementations of state changes. If a new state change event is to be added, the system needs only to be extended with a new concrete state class and a concrete command class. This lowers the overall system coupling while increasing coherency which in turn lowers the overall complexity of the system.</w:t>
      </w:r>
      <w:bookmarkStart w:id="111" w:name="_GoBack"/>
      <w:bookmarkEnd w:id="111"/>
    </w:p>
    <w:p w14:paraId="65DB36C6" w14:textId="47204267" w:rsidR="00EA2CBB" w:rsidRDefault="00EA2CBB" w:rsidP="00EA2CBB">
      <w:r>
        <w:t xml:space="preserve">Looking at performance differences between the two implementations, using the command pattern in concert with the state pattern, the resulting decoupling enables implementation of the system on two threads. One thread running executing context/client functions while the other executes states and state changes. This would not be possible using only the simple event structure as depicted on </w:t>
      </w:r>
      <w:r>
        <w:fldChar w:fldCharType="begin"/>
      </w:r>
      <w:r>
        <w:instrText xml:space="preserve"> REF _Ref25481964 \h </w:instrText>
      </w:r>
      <w:r>
        <w:fldChar w:fldCharType="separate"/>
      </w:r>
      <w:r w:rsidR="00C9211C">
        <w:t xml:space="preserve">Figure </w:t>
      </w:r>
      <w:r w:rsidR="00C9211C">
        <w:rPr>
          <w:noProof/>
        </w:rPr>
        <w:t>4</w:t>
      </w:r>
      <w:r>
        <w:fldChar w:fldCharType="end"/>
      </w:r>
      <w:r>
        <w:t>.</w:t>
      </w:r>
    </w:p>
    <w:p w14:paraId="41B7C025" w14:textId="77777777" w:rsidR="00EA2CBB" w:rsidRPr="00EA2CBB" w:rsidRDefault="00EA2CBB" w:rsidP="00EA2CBB"/>
    <w:p w14:paraId="5C711C48" w14:textId="16E8A930" w:rsidR="000C5DDC" w:rsidRDefault="007E5379" w:rsidP="000C5DDC">
      <w:pPr>
        <w:pStyle w:val="Heading1"/>
        <w:spacing w:before="360" w:after="240"/>
      </w:pPr>
      <w:bookmarkStart w:id="112" w:name="_Toc25491653"/>
      <w:r>
        <w:t>Conclusion</w:t>
      </w:r>
      <w:bookmarkEnd w:id="112"/>
    </w:p>
    <w:p w14:paraId="53FF5EC9" w14:textId="283C806D" w:rsidR="000C5DDC" w:rsidRPr="000C5DDC" w:rsidRDefault="000C5DDC" w:rsidP="000C5DDC">
      <w:pPr>
        <w:sectPr w:rsidR="000C5DDC" w:rsidRPr="000C5DDC" w:rsidSect="001D3A83">
          <w:headerReference w:type="default" r:id="rId24"/>
          <w:footerReference w:type="default" r:id="rId25"/>
          <w:headerReference w:type="first" r:id="rId26"/>
          <w:type w:val="continuous"/>
          <w:pgSz w:w="11906" w:h="16838" w:code="9"/>
          <w:pgMar w:top="1701" w:right="1134" w:bottom="1701" w:left="1134" w:header="680" w:footer="567" w:gutter="0"/>
          <w:pgNumType w:start="0"/>
          <w:cols w:space="708"/>
          <w:titlePg/>
          <w:docGrid w:linePitch="326"/>
        </w:sectPr>
      </w:pPr>
      <w:r>
        <w:t>In conclusion the state pattern allows the implementation of a state machine i</w:t>
      </w:r>
      <w:r w:rsidR="0054672A">
        <w:t>n a</w:t>
      </w:r>
      <w:r w:rsidR="004E0C75">
        <w:t xml:space="preserve"> maintainable fashion that allows state changes to be simplified. The addition of the command patterns </w:t>
      </w:r>
      <w:proofErr w:type="gramStart"/>
      <w:r w:rsidR="004E0C75">
        <w:t>improve</w:t>
      </w:r>
      <w:r w:rsidR="009D67C4">
        <w:t>s</w:t>
      </w:r>
      <w:proofErr w:type="gramEnd"/>
      <w:r w:rsidR="004E0C75">
        <w:t xml:space="preserve"> the scalability of the system as it decreases the coupling in the system.</w:t>
      </w:r>
    </w:p>
    <w:p w14:paraId="6CA143A1" w14:textId="7967FA2D" w:rsidR="000C5DDC" w:rsidRPr="00162AE2" w:rsidRDefault="000C5DDC" w:rsidP="00C55714">
      <w:pPr>
        <w:rPr>
          <w:rFonts w:cs="Times New Roman"/>
        </w:rPr>
      </w:pPr>
    </w:p>
    <w:sectPr w:rsidR="000C5DDC" w:rsidRPr="00162AE2" w:rsidSect="0034305C">
      <w:headerReference w:type="default" r:id="rId27"/>
      <w:footerReference w:type="default" r:id="rId28"/>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C169" w14:textId="77777777" w:rsidR="00066E2F" w:rsidRDefault="00066E2F" w:rsidP="00C55714">
      <w:r>
        <w:separator/>
      </w:r>
    </w:p>
    <w:p w14:paraId="6C07D8D2" w14:textId="77777777" w:rsidR="00066E2F" w:rsidRDefault="00066E2F" w:rsidP="00C55714"/>
    <w:p w14:paraId="0415DDEA" w14:textId="77777777" w:rsidR="00066E2F" w:rsidRDefault="00066E2F" w:rsidP="00C55714"/>
    <w:p w14:paraId="55EF0398" w14:textId="77777777" w:rsidR="00066E2F" w:rsidRDefault="00066E2F" w:rsidP="00C55714"/>
    <w:p w14:paraId="4D69B0CA" w14:textId="77777777" w:rsidR="00066E2F" w:rsidRDefault="00066E2F" w:rsidP="00C55714"/>
    <w:p w14:paraId="6AB015AA" w14:textId="77777777" w:rsidR="00066E2F" w:rsidRDefault="00066E2F" w:rsidP="00C55714"/>
    <w:p w14:paraId="003C0443" w14:textId="77777777" w:rsidR="00066E2F" w:rsidRDefault="00066E2F" w:rsidP="00C55714"/>
    <w:p w14:paraId="197C283A" w14:textId="77777777" w:rsidR="00066E2F" w:rsidRDefault="00066E2F" w:rsidP="00C55714"/>
    <w:p w14:paraId="4B200127" w14:textId="77777777" w:rsidR="00066E2F" w:rsidRDefault="00066E2F" w:rsidP="00C55714"/>
    <w:p w14:paraId="25D91356" w14:textId="77777777" w:rsidR="00066E2F" w:rsidRDefault="00066E2F" w:rsidP="00C55714"/>
    <w:p w14:paraId="13C791F4" w14:textId="77777777" w:rsidR="00066E2F" w:rsidRDefault="00066E2F" w:rsidP="00C55714"/>
    <w:p w14:paraId="6A36EA98" w14:textId="77777777" w:rsidR="00066E2F" w:rsidRDefault="00066E2F" w:rsidP="00C55714"/>
    <w:p w14:paraId="57D2C8D2" w14:textId="77777777" w:rsidR="00066E2F" w:rsidRDefault="00066E2F" w:rsidP="00C55714"/>
    <w:p w14:paraId="4C6F06F1" w14:textId="77777777" w:rsidR="00066E2F" w:rsidRDefault="00066E2F" w:rsidP="00C55714"/>
    <w:p w14:paraId="5A6A1F8B" w14:textId="77777777" w:rsidR="00066E2F" w:rsidRDefault="00066E2F" w:rsidP="00C55714"/>
    <w:p w14:paraId="34490917" w14:textId="77777777" w:rsidR="00066E2F" w:rsidRDefault="00066E2F" w:rsidP="00C55714"/>
    <w:p w14:paraId="70EE78EA" w14:textId="77777777" w:rsidR="00066E2F" w:rsidRDefault="00066E2F" w:rsidP="00C55714"/>
    <w:p w14:paraId="07A1A6BE" w14:textId="77777777" w:rsidR="00066E2F" w:rsidRDefault="00066E2F" w:rsidP="00C55714">
      <w:pPr>
        <w:numPr>
          <w:ins w:id="36" w:author="Frants Christensen" w:date="2012-01-09T17:31:00Z"/>
        </w:numPr>
      </w:pPr>
    </w:p>
    <w:p w14:paraId="5F8672B4" w14:textId="77777777" w:rsidR="00066E2F" w:rsidRDefault="00066E2F" w:rsidP="00C55714">
      <w:pPr>
        <w:numPr>
          <w:ins w:id="37" w:author="Frants Christensen" w:date="2012-01-09T17:31:00Z"/>
        </w:numPr>
      </w:pPr>
    </w:p>
    <w:p w14:paraId="43EB5F9F" w14:textId="77777777" w:rsidR="00066E2F" w:rsidRDefault="00066E2F" w:rsidP="00C55714">
      <w:pPr>
        <w:numPr>
          <w:ins w:id="38" w:author="Frants Christensen" w:date="2012-01-09T17:31:00Z"/>
        </w:numPr>
      </w:pPr>
    </w:p>
    <w:p w14:paraId="37C036BF" w14:textId="77777777" w:rsidR="00066E2F" w:rsidRDefault="00066E2F" w:rsidP="00C55714">
      <w:pPr>
        <w:numPr>
          <w:ins w:id="39" w:author="Frants Christensen" w:date="2012-01-09T17:31:00Z"/>
        </w:numPr>
      </w:pPr>
    </w:p>
    <w:p w14:paraId="64010B03" w14:textId="77777777" w:rsidR="00066E2F" w:rsidRDefault="00066E2F" w:rsidP="00C55714">
      <w:pPr>
        <w:numPr>
          <w:ins w:id="40" w:author="Frants Christensen" w:date="2012-01-09T17:38:00Z"/>
        </w:numPr>
      </w:pPr>
    </w:p>
    <w:p w14:paraId="171052D3" w14:textId="77777777" w:rsidR="00066E2F" w:rsidRDefault="00066E2F" w:rsidP="00C55714">
      <w:pPr>
        <w:numPr>
          <w:ins w:id="41" w:author="Frants Christensen" w:date="2012-01-09T17:38:00Z"/>
        </w:numPr>
      </w:pPr>
    </w:p>
    <w:p w14:paraId="68462F3C" w14:textId="77777777" w:rsidR="00066E2F" w:rsidRDefault="00066E2F" w:rsidP="00C55714">
      <w:pPr>
        <w:numPr>
          <w:ins w:id="42" w:author="Frants Christensen" w:date="2012-01-09T17:48:00Z"/>
        </w:numPr>
      </w:pPr>
    </w:p>
    <w:p w14:paraId="678EEEAE" w14:textId="77777777" w:rsidR="00066E2F" w:rsidRDefault="00066E2F" w:rsidP="00C55714">
      <w:pPr>
        <w:numPr>
          <w:ins w:id="43" w:author="Frants Christensen" w:date="2012-01-09T17:48:00Z"/>
        </w:numPr>
      </w:pPr>
    </w:p>
    <w:p w14:paraId="716779E7" w14:textId="77777777" w:rsidR="00066E2F" w:rsidRDefault="00066E2F" w:rsidP="00C55714">
      <w:pPr>
        <w:numPr>
          <w:ins w:id="44" w:author="Frants Christensen" w:date="2012-01-09T18:10:00Z"/>
        </w:numPr>
      </w:pPr>
    </w:p>
    <w:p w14:paraId="29BC73F4" w14:textId="77777777" w:rsidR="00066E2F" w:rsidRDefault="00066E2F" w:rsidP="00C55714">
      <w:pPr>
        <w:numPr>
          <w:ins w:id="45" w:author="Frants Christensen" w:date="2012-01-09T18:10:00Z"/>
        </w:numPr>
      </w:pPr>
    </w:p>
    <w:p w14:paraId="3DB913CF" w14:textId="77777777" w:rsidR="00066E2F" w:rsidRDefault="00066E2F" w:rsidP="00C55714">
      <w:pPr>
        <w:numPr>
          <w:ins w:id="46" w:author="Frants Christensen" w:date="2012-01-09T18:10:00Z"/>
        </w:numPr>
      </w:pPr>
    </w:p>
    <w:p w14:paraId="0039C093" w14:textId="77777777" w:rsidR="00066E2F" w:rsidRDefault="00066E2F" w:rsidP="00C55714">
      <w:pPr>
        <w:numPr>
          <w:ins w:id="47" w:author="Frants Christensen" w:date="2012-01-09T18:24:00Z"/>
        </w:numPr>
      </w:pPr>
    </w:p>
    <w:p w14:paraId="429D68BF" w14:textId="77777777" w:rsidR="00066E2F" w:rsidRDefault="00066E2F" w:rsidP="00C55714"/>
    <w:p w14:paraId="2BC83AB6" w14:textId="77777777" w:rsidR="00066E2F" w:rsidRDefault="00066E2F" w:rsidP="00C55714">
      <w:pPr>
        <w:numPr>
          <w:ins w:id="48" w:author="Frants Christensen" w:date="2012-01-10T13:16:00Z"/>
        </w:numPr>
      </w:pPr>
    </w:p>
    <w:p w14:paraId="3B811961" w14:textId="77777777" w:rsidR="00066E2F" w:rsidRDefault="00066E2F" w:rsidP="00C55714">
      <w:pPr>
        <w:numPr>
          <w:ins w:id="49" w:author="Frants Christensen" w:date="2012-01-10T13:29:00Z"/>
        </w:numPr>
      </w:pPr>
    </w:p>
    <w:p w14:paraId="62B78018" w14:textId="77777777" w:rsidR="00066E2F" w:rsidRDefault="00066E2F" w:rsidP="00C55714">
      <w:pPr>
        <w:numPr>
          <w:ins w:id="50" w:author="Frants Christensen" w:date="2012-01-10T13:34:00Z"/>
        </w:numPr>
      </w:pPr>
    </w:p>
    <w:p w14:paraId="34B9FB1A" w14:textId="77777777" w:rsidR="00066E2F" w:rsidRDefault="00066E2F" w:rsidP="00C55714">
      <w:pPr>
        <w:numPr>
          <w:ins w:id="51" w:author="Frants Christensen" w:date="2012-01-10T13:34:00Z"/>
        </w:numPr>
      </w:pPr>
    </w:p>
    <w:p w14:paraId="5DE2DAE0" w14:textId="77777777" w:rsidR="00066E2F" w:rsidRDefault="00066E2F" w:rsidP="00C55714">
      <w:pPr>
        <w:numPr>
          <w:ins w:id="52" w:author="Frants Christensen" w:date="2012-01-10T13:44:00Z"/>
        </w:numPr>
      </w:pPr>
    </w:p>
    <w:p w14:paraId="62F3B9AF" w14:textId="77777777" w:rsidR="00066E2F" w:rsidRDefault="00066E2F" w:rsidP="00C55714">
      <w:pPr>
        <w:numPr>
          <w:ins w:id="53" w:author="Frants Christensen" w:date="2012-01-10T13:44:00Z"/>
        </w:numPr>
      </w:pPr>
    </w:p>
    <w:p w14:paraId="3B276782" w14:textId="77777777" w:rsidR="00066E2F" w:rsidRDefault="00066E2F" w:rsidP="00C55714"/>
    <w:p w14:paraId="71BAC682" w14:textId="77777777" w:rsidR="00066E2F" w:rsidRDefault="00066E2F" w:rsidP="00C55714"/>
    <w:p w14:paraId="255E52BA" w14:textId="77777777" w:rsidR="00066E2F" w:rsidRDefault="00066E2F" w:rsidP="00C55714"/>
    <w:p w14:paraId="2E9879D2" w14:textId="77777777" w:rsidR="00066E2F" w:rsidRDefault="00066E2F" w:rsidP="00C55714"/>
    <w:p w14:paraId="2A86355F" w14:textId="77777777" w:rsidR="00066E2F" w:rsidRDefault="00066E2F" w:rsidP="00C55714"/>
    <w:p w14:paraId="79BA4D4F" w14:textId="77777777" w:rsidR="00066E2F" w:rsidRDefault="00066E2F" w:rsidP="00C55714"/>
    <w:p w14:paraId="7B34BAB2" w14:textId="77777777" w:rsidR="00066E2F" w:rsidRDefault="00066E2F" w:rsidP="00C55714"/>
    <w:p w14:paraId="30EB2731" w14:textId="77777777" w:rsidR="00066E2F" w:rsidRDefault="00066E2F" w:rsidP="00C55714"/>
    <w:p w14:paraId="484B4543" w14:textId="77777777" w:rsidR="00066E2F" w:rsidRDefault="00066E2F" w:rsidP="00C55714"/>
    <w:p w14:paraId="0AACF99A" w14:textId="77777777" w:rsidR="00066E2F" w:rsidRDefault="00066E2F" w:rsidP="00C55714"/>
    <w:p w14:paraId="28F04FC1" w14:textId="77777777" w:rsidR="00066E2F" w:rsidRDefault="00066E2F" w:rsidP="00C55714"/>
    <w:p w14:paraId="26306B8B" w14:textId="77777777" w:rsidR="00066E2F" w:rsidRDefault="00066E2F" w:rsidP="00C55714"/>
    <w:p w14:paraId="2A9A7177" w14:textId="77777777" w:rsidR="00066E2F" w:rsidRDefault="00066E2F" w:rsidP="00C55714"/>
    <w:p w14:paraId="01FF9E07" w14:textId="77777777" w:rsidR="00066E2F" w:rsidRDefault="00066E2F" w:rsidP="00C55714"/>
    <w:p w14:paraId="465E2412" w14:textId="77777777" w:rsidR="00066E2F" w:rsidRDefault="00066E2F" w:rsidP="00C55714"/>
    <w:p w14:paraId="249AA2DB" w14:textId="77777777" w:rsidR="00066E2F" w:rsidRDefault="00066E2F" w:rsidP="00C55714"/>
    <w:p w14:paraId="5B666DA5" w14:textId="77777777" w:rsidR="00066E2F" w:rsidRDefault="00066E2F" w:rsidP="00C55714"/>
    <w:p w14:paraId="038934BA" w14:textId="77777777" w:rsidR="00066E2F" w:rsidRDefault="00066E2F" w:rsidP="00C55714"/>
    <w:p w14:paraId="41B8789F" w14:textId="77777777" w:rsidR="00066E2F" w:rsidRDefault="00066E2F" w:rsidP="00C55714"/>
    <w:p w14:paraId="5CF83650" w14:textId="77777777" w:rsidR="00066E2F" w:rsidRDefault="00066E2F" w:rsidP="00C55714"/>
    <w:p w14:paraId="39489100" w14:textId="77777777" w:rsidR="00066E2F" w:rsidRDefault="00066E2F" w:rsidP="00C55714"/>
    <w:p w14:paraId="2FEF8318" w14:textId="77777777" w:rsidR="00066E2F" w:rsidRDefault="00066E2F" w:rsidP="00C55714"/>
    <w:p w14:paraId="1284FE3F" w14:textId="77777777" w:rsidR="00066E2F" w:rsidRDefault="00066E2F" w:rsidP="00C55714"/>
    <w:p w14:paraId="131A7827" w14:textId="77777777" w:rsidR="00066E2F" w:rsidRDefault="00066E2F" w:rsidP="00C55714"/>
    <w:p w14:paraId="79802BA8" w14:textId="77777777" w:rsidR="00066E2F" w:rsidRDefault="00066E2F" w:rsidP="00C55714"/>
    <w:p w14:paraId="4517D4C7" w14:textId="77777777" w:rsidR="00066E2F" w:rsidRDefault="00066E2F" w:rsidP="00C55714"/>
    <w:p w14:paraId="3E4A9CCD" w14:textId="77777777" w:rsidR="00066E2F" w:rsidRDefault="00066E2F" w:rsidP="00C55714"/>
    <w:p w14:paraId="4F6E3B64" w14:textId="77777777" w:rsidR="00066E2F" w:rsidRDefault="00066E2F" w:rsidP="00C55714"/>
    <w:p w14:paraId="52E939C7" w14:textId="77777777" w:rsidR="00066E2F" w:rsidRDefault="00066E2F" w:rsidP="00C55714"/>
    <w:p w14:paraId="585A67F3" w14:textId="77777777" w:rsidR="00066E2F" w:rsidRDefault="00066E2F" w:rsidP="00C55714"/>
    <w:p w14:paraId="1F52BB42" w14:textId="77777777" w:rsidR="00066E2F" w:rsidRDefault="00066E2F" w:rsidP="00C55714"/>
    <w:p w14:paraId="43E68E9F" w14:textId="77777777" w:rsidR="00066E2F" w:rsidRDefault="00066E2F" w:rsidP="00C55714"/>
    <w:p w14:paraId="7EFA33B6" w14:textId="77777777" w:rsidR="00066E2F" w:rsidRDefault="00066E2F" w:rsidP="00C55714"/>
    <w:p w14:paraId="5F9ED808" w14:textId="77777777" w:rsidR="00066E2F" w:rsidRDefault="00066E2F" w:rsidP="00C55714"/>
    <w:p w14:paraId="6BD2A21D" w14:textId="77777777" w:rsidR="00066E2F" w:rsidRDefault="00066E2F" w:rsidP="00C55714"/>
    <w:p w14:paraId="0AA2325E" w14:textId="77777777" w:rsidR="00066E2F" w:rsidRDefault="00066E2F" w:rsidP="00C55714"/>
    <w:p w14:paraId="0B72EF22" w14:textId="77777777" w:rsidR="00066E2F" w:rsidRDefault="00066E2F" w:rsidP="00C55714"/>
    <w:p w14:paraId="534C9A8E" w14:textId="77777777" w:rsidR="00066E2F" w:rsidRDefault="00066E2F" w:rsidP="00C55714"/>
    <w:p w14:paraId="3CD2240F" w14:textId="77777777" w:rsidR="00066E2F" w:rsidRDefault="00066E2F" w:rsidP="00C55714"/>
    <w:p w14:paraId="64BE318F" w14:textId="77777777" w:rsidR="00066E2F" w:rsidRDefault="00066E2F" w:rsidP="00C55714"/>
    <w:p w14:paraId="6F801A2E" w14:textId="77777777" w:rsidR="00066E2F" w:rsidRDefault="00066E2F" w:rsidP="00C55714"/>
    <w:p w14:paraId="207951BF" w14:textId="77777777" w:rsidR="00066E2F" w:rsidRDefault="00066E2F" w:rsidP="00C55714"/>
    <w:p w14:paraId="6941C9C0" w14:textId="77777777" w:rsidR="00066E2F" w:rsidRDefault="00066E2F" w:rsidP="00C55714"/>
    <w:p w14:paraId="1BE5C1E3" w14:textId="77777777" w:rsidR="00066E2F" w:rsidRDefault="00066E2F" w:rsidP="00C55714"/>
    <w:p w14:paraId="584BF3F6" w14:textId="77777777" w:rsidR="00066E2F" w:rsidRDefault="00066E2F" w:rsidP="00C55714"/>
    <w:p w14:paraId="74DAFDAE" w14:textId="77777777" w:rsidR="00066E2F" w:rsidRDefault="00066E2F" w:rsidP="00C55714"/>
    <w:p w14:paraId="1042E9D6" w14:textId="77777777" w:rsidR="00066E2F" w:rsidRDefault="00066E2F" w:rsidP="00C55714"/>
    <w:p w14:paraId="72116053" w14:textId="77777777" w:rsidR="00066E2F" w:rsidRDefault="00066E2F" w:rsidP="00C55714"/>
    <w:p w14:paraId="1FA94917" w14:textId="77777777" w:rsidR="00066E2F" w:rsidRDefault="00066E2F" w:rsidP="00C55714"/>
    <w:p w14:paraId="3C65B16D" w14:textId="77777777" w:rsidR="00066E2F" w:rsidRDefault="00066E2F" w:rsidP="00C55714"/>
    <w:p w14:paraId="245473AC" w14:textId="77777777" w:rsidR="00066E2F" w:rsidRDefault="00066E2F" w:rsidP="00C55714"/>
    <w:p w14:paraId="56E6557D" w14:textId="77777777" w:rsidR="00066E2F" w:rsidRDefault="00066E2F" w:rsidP="00C55714"/>
    <w:p w14:paraId="5D6A8B9A" w14:textId="77777777" w:rsidR="00066E2F" w:rsidRDefault="00066E2F" w:rsidP="00C55714"/>
    <w:p w14:paraId="5B7A8210" w14:textId="77777777" w:rsidR="00066E2F" w:rsidRDefault="00066E2F" w:rsidP="00C55714"/>
    <w:p w14:paraId="05DC87F7" w14:textId="77777777" w:rsidR="00066E2F" w:rsidRDefault="00066E2F" w:rsidP="00C55714"/>
    <w:p w14:paraId="7858D4A3" w14:textId="77777777" w:rsidR="00066E2F" w:rsidRDefault="00066E2F" w:rsidP="00C55714"/>
    <w:p w14:paraId="02E25D1E" w14:textId="77777777" w:rsidR="00066E2F" w:rsidRDefault="00066E2F" w:rsidP="00C55714"/>
  </w:endnote>
  <w:endnote w:type="continuationSeparator" w:id="0">
    <w:p w14:paraId="40A68085" w14:textId="77777777" w:rsidR="00066E2F" w:rsidRDefault="00066E2F" w:rsidP="00C55714">
      <w:r>
        <w:continuationSeparator/>
      </w:r>
    </w:p>
    <w:p w14:paraId="4E9D3ABE" w14:textId="77777777" w:rsidR="00066E2F" w:rsidRDefault="00066E2F" w:rsidP="00C55714"/>
    <w:p w14:paraId="00E36F5B" w14:textId="77777777" w:rsidR="00066E2F" w:rsidRDefault="00066E2F" w:rsidP="00C55714"/>
    <w:p w14:paraId="3033B1DA" w14:textId="77777777" w:rsidR="00066E2F" w:rsidRDefault="00066E2F" w:rsidP="00C55714"/>
    <w:p w14:paraId="4A3AD016" w14:textId="77777777" w:rsidR="00066E2F" w:rsidRDefault="00066E2F" w:rsidP="00C55714"/>
    <w:p w14:paraId="4D4DC3CE" w14:textId="77777777" w:rsidR="00066E2F" w:rsidRDefault="00066E2F" w:rsidP="00C55714"/>
    <w:p w14:paraId="3B5D95E5" w14:textId="77777777" w:rsidR="00066E2F" w:rsidRDefault="00066E2F" w:rsidP="00C55714"/>
    <w:p w14:paraId="104C46CA" w14:textId="77777777" w:rsidR="00066E2F" w:rsidRDefault="00066E2F" w:rsidP="00C55714"/>
    <w:p w14:paraId="594469A1" w14:textId="77777777" w:rsidR="00066E2F" w:rsidRDefault="00066E2F" w:rsidP="00C55714"/>
    <w:p w14:paraId="309532CF" w14:textId="77777777" w:rsidR="00066E2F" w:rsidRDefault="00066E2F" w:rsidP="00C55714"/>
    <w:p w14:paraId="66CB0990" w14:textId="77777777" w:rsidR="00066E2F" w:rsidRDefault="00066E2F" w:rsidP="00C55714"/>
    <w:p w14:paraId="163AB567" w14:textId="77777777" w:rsidR="00066E2F" w:rsidRDefault="00066E2F" w:rsidP="00C55714"/>
    <w:p w14:paraId="654DECF5" w14:textId="77777777" w:rsidR="00066E2F" w:rsidRDefault="00066E2F" w:rsidP="00C55714"/>
    <w:p w14:paraId="79886A36" w14:textId="77777777" w:rsidR="00066E2F" w:rsidRDefault="00066E2F" w:rsidP="00C55714"/>
    <w:p w14:paraId="015F9973" w14:textId="77777777" w:rsidR="00066E2F" w:rsidRDefault="00066E2F" w:rsidP="00C55714"/>
    <w:p w14:paraId="4B8E7FC2" w14:textId="77777777" w:rsidR="00066E2F" w:rsidRDefault="00066E2F" w:rsidP="00C55714"/>
    <w:p w14:paraId="34C80B0C" w14:textId="77777777" w:rsidR="00066E2F" w:rsidRDefault="00066E2F" w:rsidP="00C55714"/>
    <w:p w14:paraId="795C9AEE" w14:textId="77777777" w:rsidR="00066E2F" w:rsidRDefault="00066E2F" w:rsidP="00C55714">
      <w:pPr>
        <w:numPr>
          <w:ins w:id="54" w:author="Frants Christensen" w:date="2012-01-09T17:31:00Z"/>
        </w:numPr>
      </w:pPr>
    </w:p>
    <w:p w14:paraId="70B098EA" w14:textId="77777777" w:rsidR="00066E2F" w:rsidRDefault="00066E2F" w:rsidP="00C55714">
      <w:pPr>
        <w:numPr>
          <w:ins w:id="55" w:author="Frants Christensen" w:date="2012-01-09T17:31:00Z"/>
        </w:numPr>
      </w:pPr>
    </w:p>
    <w:p w14:paraId="41E73DF9" w14:textId="77777777" w:rsidR="00066E2F" w:rsidRDefault="00066E2F" w:rsidP="00C55714">
      <w:pPr>
        <w:numPr>
          <w:ins w:id="56" w:author="Frants Christensen" w:date="2012-01-09T17:31:00Z"/>
        </w:numPr>
      </w:pPr>
    </w:p>
    <w:p w14:paraId="5F4141C3" w14:textId="77777777" w:rsidR="00066E2F" w:rsidRDefault="00066E2F" w:rsidP="00C55714">
      <w:pPr>
        <w:numPr>
          <w:ins w:id="57" w:author="Frants Christensen" w:date="2012-01-09T17:31:00Z"/>
        </w:numPr>
      </w:pPr>
    </w:p>
    <w:p w14:paraId="6584BA8B" w14:textId="77777777" w:rsidR="00066E2F" w:rsidRDefault="00066E2F" w:rsidP="00C55714">
      <w:pPr>
        <w:numPr>
          <w:ins w:id="58" w:author="Frants Christensen" w:date="2012-01-09T17:38:00Z"/>
        </w:numPr>
      </w:pPr>
    </w:p>
    <w:p w14:paraId="2FF54522" w14:textId="77777777" w:rsidR="00066E2F" w:rsidRDefault="00066E2F" w:rsidP="00C55714">
      <w:pPr>
        <w:numPr>
          <w:ins w:id="59" w:author="Frants Christensen" w:date="2012-01-09T17:38:00Z"/>
        </w:numPr>
      </w:pPr>
    </w:p>
    <w:p w14:paraId="6F69ECA2" w14:textId="77777777" w:rsidR="00066E2F" w:rsidRDefault="00066E2F" w:rsidP="00C55714">
      <w:pPr>
        <w:numPr>
          <w:ins w:id="60" w:author="Frants Christensen" w:date="2012-01-09T17:48:00Z"/>
        </w:numPr>
      </w:pPr>
    </w:p>
    <w:p w14:paraId="4DA80766" w14:textId="77777777" w:rsidR="00066E2F" w:rsidRDefault="00066E2F" w:rsidP="00C55714">
      <w:pPr>
        <w:numPr>
          <w:ins w:id="61" w:author="Frants Christensen" w:date="2012-01-09T17:48:00Z"/>
        </w:numPr>
      </w:pPr>
    </w:p>
    <w:p w14:paraId="4230BA55" w14:textId="77777777" w:rsidR="00066E2F" w:rsidRDefault="00066E2F" w:rsidP="00C55714">
      <w:pPr>
        <w:numPr>
          <w:ins w:id="62" w:author="Frants Christensen" w:date="2012-01-09T18:10:00Z"/>
        </w:numPr>
      </w:pPr>
    </w:p>
    <w:p w14:paraId="62692665" w14:textId="77777777" w:rsidR="00066E2F" w:rsidRDefault="00066E2F" w:rsidP="00C55714">
      <w:pPr>
        <w:numPr>
          <w:ins w:id="63" w:author="Frants Christensen" w:date="2012-01-09T18:10:00Z"/>
        </w:numPr>
      </w:pPr>
    </w:p>
    <w:p w14:paraId="76F2D086" w14:textId="77777777" w:rsidR="00066E2F" w:rsidRDefault="00066E2F" w:rsidP="00C55714">
      <w:pPr>
        <w:numPr>
          <w:ins w:id="64" w:author="Frants Christensen" w:date="2012-01-09T18:10:00Z"/>
        </w:numPr>
      </w:pPr>
    </w:p>
    <w:p w14:paraId="5C368ABB" w14:textId="77777777" w:rsidR="00066E2F" w:rsidRDefault="00066E2F" w:rsidP="00C55714">
      <w:pPr>
        <w:numPr>
          <w:ins w:id="65" w:author="Frants Christensen" w:date="2012-01-09T18:24:00Z"/>
        </w:numPr>
      </w:pPr>
    </w:p>
    <w:p w14:paraId="3375110F" w14:textId="77777777" w:rsidR="00066E2F" w:rsidRDefault="00066E2F" w:rsidP="00C55714"/>
    <w:p w14:paraId="2D1C4038" w14:textId="77777777" w:rsidR="00066E2F" w:rsidRDefault="00066E2F" w:rsidP="00C55714">
      <w:pPr>
        <w:numPr>
          <w:ins w:id="66" w:author="Frants Christensen" w:date="2012-01-10T13:16:00Z"/>
        </w:numPr>
      </w:pPr>
    </w:p>
    <w:p w14:paraId="2FD88108" w14:textId="77777777" w:rsidR="00066E2F" w:rsidRDefault="00066E2F" w:rsidP="00C55714">
      <w:pPr>
        <w:numPr>
          <w:ins w:id="67" w:author="Frants Christensen" w:date="2012-01-10T13:29:00Z"/>
        </w:numPr>
      </w:pPr>
    </w:p>
    <w:p w14:paraId="1FDADDD5" w14:textId="77777777" w:rsidR="00066E2F" w:rsidRDefault="00066E2F" w:rsidP="00C55714">
      <w:pPr>
        <w:numPr>
          <w:ins w:id="68" w:author="Frants Christensen" w:date="2012-01-10T13:34:00Z"/>
        </w:numPr>
      </w:pPr>
    </w:p>
    <w:p w14:paraId="2A7D0A9F" w14:textId="77777777" w:rsidR="00066E2F" w:rsidRDefault="00066E2F" w:rsidP="00C55714">
      <w:pPr>
        <w:numPr>
          <w:ins w:id="69" w:author="Frants Christensen" w:date="2012-01-10T13:34:00Z"/>
        </w:numPr>
      </w:pPr>
    </w:p>
    <w:p w14:paraId="1A0D523A" w14:textId="77777777" w:rsidR="00066E2F" w:rsidRDefault="00066E2F" w:rsidP="00C55714">
      <w:pPr>
        <w:numPr>
          <w:ins w:id="70" w:author="Frants Christensen" w:date="2012-01-10T13:44:00Z"/>
        </w:numPr>
      </w:pPr>
    </w:p>
    <w:p w14:paraId="0C183418" w14:textId="77777777" w:rsidR="00066E2F" w:rsidRDefault="00066E2F" w:rsidP="00C55714">
      <w:pPr>
        <w:numPr>
          <w:ins w:id="71" w:author="Frants Christensen" w:date="2012-01-10T13:44:00Z"/>
        </w:numPr>
      </w:pPr>
    </w:p>
    <w:p w14:paraId="179338F7" w14:textId="77777777" w:rsidR="00066E2F" w:rsidRDefault="00066E2F" w:rsidP="00C55714"/>
    <w:p w14:paraId="05FD10B5" w14:textId="77777777" w:rsidR="00066E2F" w:rsidRDefault="00066E2F" w:rsidP="00C55714"/>
    <w:p w14:paraId="5876B357" w14:textId="77777777" w:rsidR="00066E2F" w:rsidRDefault="00066E2F" w:rsidP="00C55714"/>
    <w:p w14:paraId="5CCAE44D" w14:textId="77777777" w:rsidR="00066E2F" w:rsidRDefault="00066E2F" w:rsidP="00C55714"/>
    <w:p w14:paraId="6EA533B0" w14:textId="77777777" w:rsidR="00066E2F" w:rsidRDefault="00066E2F" w:rsidP="00C55714"/>
    <w:p w14:paraId="52BCDF59" w14:textId="77777777" w:rsidR="00066E2F" w:rsidRDefault="00066E2F" w:rsidP="00C55714"/>
    <w:p w14:paraId="32D12F47" w14:textId="77777777" w:rsidR="00066E2F" w:rsidRDefault="00066E2F" w:rsidP="00C55714"/>
    <w:p w14:paraId="1E0F7762" w14:textId="77777777" w:rsidR="00066E2F" w:rsidRDefault="00066E2F" w:rsidP="00C55714"/>
    <w:p w14:paraId="5263B41B" w14:textId="77777777" w:rsidR="00066E2F" w:rsidRDefault="00066E2F" w:rsidP="00C55714"/>
    <w:p w14:paraId="560150EA" w14:textId="77777777" w:rsidR="00066E2F" w:rsidRDefault="00066E2F" w:rsidP="00C55714"/>
    <w:p w14:paraId="0B8A0A6F" w14:textId="77777777" w:rsidR="00066E2F" w:rsidRDefault="00066E2F" w:rsidP="00C55714"/>
    <w:p w14:paraId="49BF0D9B" w14:textId="77777777" w:rsidR="00066E2F" w:rsidRDefault="00066E2F" w:rsidP="00C55714"/>
    <w:p w14:paraId="4179BF83" w14:textId="77777777" w:rsidR="00066E2F" w:rsidRDefault="00066E2F" w:rsidP="00C55714"/>
    <w:p w14:paraId="76B4D403" w14:textId="77777777" w:rsidR="00066E2F" w:rsidRDefault="00066E2F" w:rsidP="00C55714"/>
    <w:p w14:paraId="1236659D" w14:textId="77777777" w:rsidR="00066E2F" w:rsidRDefault="00066E2F" w:rsidP="00C55714"/>
    <w:p w14:paraId="4BE4E883" w14:textId="77777777" w:rsidR="00066E2F" w:rsidRDefault="00066E2F" w:rsidP="00C55714"/>
    <w:p w14:paraId="27B8D770" w14:textId="77777777" w:rsidR="00066E2F" w:rsidRDefault="00066E2F" w:rsidP="00C55714"/>
    <w:p w14:paraId="792DA219" w14:textId="77777777" w:rsidR="00066E2F" w:rsidRDefault="00066E2F" w:rsidP="00C55714"/>
    <w:p w14:paraId="66B0A50C" w14:textId="77777777" w:rsidR="00066E2F" w:rsidRDefault="00066E2F" w:rsidP="00C55714"/>
    <w:p w14:paraId="21B8A2E4" w14:textId="77777777" w:rsidR="00066E2F" w:rsidRDefault="00066E2F" w:rsidP="00C55714"/>
    <w:p w14:paraId="434DBD06" w14:textId="77777777" w:rsidR="00066E2F" w:rsidRDefault="00066E2F" w:rsidP="00C55714"/>
    <w:p w14:paraId="185971DD" w14:textId="77777777" w:rsidR="00066E2F" w:rsidRDefault="00066E2F" w:rsidP="00C55714"/>
    <w:p w14:paraId="3A71E73A" w14:textId="77777777" w:rsidR="00066E2F" w:rsidRDefault="00066E2F" w:rsidP="00C55714"/>
    <w:p w14:paraId="3EC081E6" w14:textId="77777777" w:rsidR="00066E2F" w:rsidRDefault="00066E2F" w:rsidP="00C55714"/>
    <w:p w14:paraId="7A44289F" w14:textId="77777777" w:rsidR="00066E2F" w:rsidRDefault="00066E2F" w:rsidP="00C55714"/>
    <w:p w14:paraId="23D75453" w14:textId="77777777" w:rsidR="00066E2F" w:rsidRDefault="00066E2F" w:rsidP="00C55714"/>
    <w:p w14:paraId="16CAB1AC" w14:textId="77777777" w:rsidR="00066E2F" w:rsidRDefault="00066E2F" w:rsidP="00C55714"/>
    <w:p w14:paraId="790ECBD4" w14:textId="77777777" w:rsidR="00066E2F" w:rsidRDefault="00066E2F" w:rsidP="00C55714"/>
    <w:p w14:paraId="47AE74A2" w14:textId="77777777" w:rsidR="00066E2F" w:rsidRDefault="00066E2F" w:rsidP="00C55714"/>
    <w:p w14:paraId="0ABD44FE" w14:textId="77777777" w:rsidR="00066E2F" w:rsidRDefault="00066E2F" w:rsidP="00C55714"/>
    <w:p w14:paraId="1A0C8B75" w14:textId="77777777" w:rsidR="00066E2F" w:rsidRDefault="00066E2F" w:rsidP="00C55714"/>
    <w:p w14:paraId="6E4ED068" w14:textId="77777777" w:rsidR="00066E2F" w:rsidRDefault="00066E2F" w:rsidP="00C55714"/>
    <w:p w14:paraId="609E1BDE" w14:textId="77777777" w:rsidR="00066E2F" w:rsidRDefault="00066E2F" w:rsidP="00C55714"/>
    <w:p w14:paraId="2C9FF7AE" w14:textId="77777777" w:rsidR="00066E2F" w:rsidRDefault="00066E2F" w:rsidP="00C55714"/>
    <w:p w14:paraId="0FED947F" w14:textId="77777777" w:rsidR="00066E2F" w:rsidRDefault="00066E2F" w:rsidP="00C55714"/>
    <w:p w14:paraId="28668E26" w14:textId="77777777" w:rsidR="00066E2F" w:rsidRDefault="00066E2F" w:rsidP="00C55714"/>
    <w:p w14:paraId="0168229F" w14:textId="77777777" w:rsidR="00066E2F" w:rsidRDefault="00066E2F" w:rsidP="00C55714"/>
    <w:p w14:paraId="1304E6EF" w14:textId="77777777" w:rsidR="00066E2F" w:rsidRDefault="00066E2F" w:rsidP="00C55714"/>
    <w:p w14:paraId="3E1C2901" w14:textId="77777777" w:rsidR="00066E2F" w:rsidRDefault="00066E2F" w:rsidP="00C55714"/>
    <w:p w14:paraId="595DE9F6" w14:textId="77777777" w:rsidR="00066E2F" w:rsidRDefault="00066E2F" w:rsidP="00C55714"/>
    <w:p w14:paraId="02E55564" w14:textId="77777777" w:rsidR="00066E2F" w:rsidRDefault="00066E2F" w:rsidP="00C55714"/>
    <w:p w14:paraId="33099AB2" w14:textId="77777777" w:rsidR="00066E2F" w:rsidRDefault="00066E2F" w:rsidP="00C55714"/>
    <w:p w14:paraId="12806F71" w14:textId="77777777" w:rsidR="00066E2F" w:rsidRDefault="00066E2F" w:rsidP="00C55714"/>
    <w:p w14:paraId="6440052F" w14:textId="77777777" w:rsidR="00066E2F" w:rsidRDefault="00066E2F" w:rsidP="00C55714"/>
    <w:p w14:paraId="0713D2B1" w14:textId="77777777" w:rsidR="00066E2F" w:rsidRDefault="00066E2F" w:rsidP="00C55714"/>
    <w:p w14:paraId="1E867205" w14:textId="77777777" w:rsidR="00066E2F" w:rsidRDefault="00066E2F" w:rsidP="00C55714"/>
    <w:p w14:paraId="26D0F99E" w14:textId="77777777" w:rsidR="00066E2F" w:rsidRDefault="00066E2F" w:rsidP="00C55714"/>
    <w:p w14:paraId="3A04E709" w14:textId="77777777" w:rsidR="00066E2F" w:rsidRDefault="00066E2F" w:rsidP="00C55714"/>
    <w:p w14:paraId="6920066E" w14:textId="77777777" w:rsidR="00066E2F" w:rsidRDefault="00066E2F" w:rsidP="00C55714"/>
    <w:p w14:paraId="0CA392B7" w14:textId="77777777" w:rsidR="00066E2F" w:rsidRDefault="00066E2F" w:rsidP="00C55714"/>
    <w:p w14:paraId="7A402768" w14:textId="77777777" w:rsidR="00066E2F" w:rsidRDefault="00066E2F" w:rsidP="00C55714"/>
    <w:p w14:paraId="0A34B214" w14:textId="77777777" w:rsidR="00066E2F" w:rsidRDefault="00066E2F" w:rsidP="00C55714"/>
    <w:p w14:paraId="22A04EF5" w14:textId="77777777" w:rsidR="00066E2F" w:rsidRDefault="00066E2F" w:rsidP="00C55714"/>
    <w:p w14:paraId="7B01CE7D" w14:textId="77777777" w:rsidR="00066E2F" w:rsidRDefault="00066E2F" w:rsidP="00C55714"/>
    <w:p w14:paraId="0F5B882D" w14:textId="77777777" w:rsidR="00066E2F" w:rsidRDefault="00066E2F" w:rsidP="00C55714"/>
    <w:p w14:paraId="4583D614" w14:textId="77777777" w:rsidR="00066E2F" w:rsidRDefault="00066E2F" w:rsidP="00C55714"/>
    <w:p w14:paraId="6DB88BCA" w14:textId="77777777" w:rsidR="00066E2F" w:rsidRDefault="00066E2F"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MR10">
    <w:altName w:val="Cambria"/>
    <w:panose1 w:val="00000000000000000000"/>
    <w:charset w:val="00"/>
    <w:family w:val="roman"/>
    <w:notTrueType/>
    <w:pitch w:val="default"/>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7A3C1019" w:rsidR="002609DF" w:rsidRPr="000542F5" w:rsidRDefault="002609DF" w:rsidP="001D3A83">
    <w:pPr>
      <w:pStyle w:val="Footer"/>
      <w:rPr>
        <w:rFonts w:cs="Times New Roman"/>
        <w:lang w:val="en-US"/>
      </w:rPr>
    </w:pPr>
    <w:r w:rsidRPr="000542F5">
      <w:rPr>
        <w:lang w:val="en-US"/>
      </w:rPr>
      <w:t>Version</w:t>
    </w:r>
    <w:r>
      <w:rPr>
        <w:lang w:val="en-US"/>
      </w:rPr>
      <w:t>: 1.0, 23.11.2019</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1</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C9211C">
      <w:rPr>
        <w:noProof/>
        <w:szCs w:val="16"/>
        <w:lang w:val="en-US"/>
      </w:rPr>
      <w:instrText>13</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C9211C">
      <w:rPr>
        <w:noProof/>
        <w:szCs w:val="16"/>
        <w:lang w:val="en-US"/>
      </w:rPr>
      <w:t>12</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2609DF" w:rsidRDefault="002609DF" w:rsidP="00C55714">
    <w:pPr>
      <w:pStyle w:val="Footer"/>
      <w:rPr>
        <w:rFonts w:cs="Times New Roman"/>
        <w:sz w:val="20"/>
        <w:szCs w:val="20"/>
      </w:rPr>
    </w:pPr>
    <w:r>
      <w:rPr>
        <w:rStyle w:val="PageNumber"/>
        <w:szCs w:val="22"/>
      </w:rPr>
      <w:fldChar w:fldCharType="begin"/>
    </w:r>
    <w:r>
      <w:rPr>
        <w:rStyle w:val="PageNumber"/>
        <w:szCs w:val="22"/>
      </w:rPr>
      <w:instrText xml:space="preserve">PAGE  </w:instrText>
    </w:r>
    <w:r>
      <w:rPr>
        <w:rStyle w:val="PageNumber"/>
        <w:szCs w:val="22"/>
      </w:rPr>
      <w:fldChar w:fldCharType="separate"/>
    </w:r>
    <w:r>
      <w:rPr>
        <w:rStyle w:val="PageNumber"/>
        <w:noProof/>
        <w:szCs w:val="22"/>
      </w:rPr>
      <w:t>31</w:t>
    </w:r>
    <w:r>
      <w:rPr>
        <w:rStyle w:val="PageNumber"/>
        <w:szCs w:val="22"/>
      </w:rPr>
      <w:fldChar w:fldCharType="end"/>
    </w:r>
    <w:r>
      <w:t xml:space="preserve"> / </w:t>
    </w:r>
    <w:r>
      <w:rPr>
        <w:rStyle w:val="PageNumber"/>
        <w:color w:val="808080"/>
        <w:szCs w:val="22"/>
      </w:rPr>
      <w:fldChar w:fldCharType="begin"/>
    </w:r>
    <w:r>
      <w:rPr>
        <w:rStyle w:val="PageNumber"/>
        <w:color w:val="808080"/>
        <w:szCs w:val="22"/>
      </w:rPr>
      <w:instrText xml:space="preserve"> NUMPAGES </w:instrText>
    </w:r>
    <w:r>
      <w:rPr>
        <w:rStyle w:val="PageNumber"/>
        <w:color w:val="808080"/>
        <w:szCs w:val="22"/>
      </w:rPr>
      <w:fldChar w:fldCharType="separate"/>
    </w:r>
    <w:r>
      <w:rPr>
        <w:rStyle w:val="PageNumber"/>
        <w:noProof/>
        <w:color w:val="808080"/>
        <w:szCs w:val="22"/>
      </w:rPr>
      <w:t>32</w:t>
    </w:r>
    <w:r>
      <w:rPr>
        <w:rStyle w:val="PageNumber"/>
        <w:color w:val="808080"/>
        <w:szCs w:val="22"/>
      </w:rPr>
      <w:fldChar w:fldCharType="end"/>
    </w:r>
  </w:p>
  <w:p w14:paraId="52A80477" w14:textId="77777777" w:rsidR="002609DF" w:rsidRDefault="002609DF" w:rsidP="00C55714"/>
  <w:p w14:paraId="12C01E94" w14:textId="77777777" w:rsidR="002609DF" w:rsidRDefault="002609DF" w:rsidP="00C55714">
    <w:pPr>
      <w:numPr>
        <w:ins w:id="131" w:author="Frants Christensen" w:date="2012-01-09T17:31:00Z"/>
      </w:numPr>
    </w:pPr>
  </w:p>
  <w:p w14:paraId="6F61C2F8" w14:textId="77777777" w:rsidR="002609DF" w:rsidRDefault="002609DF" w:rsidP="00C55714">
    <w:pPr>
      <w:numPr>
        <w:ins w:id="132" w:author="Frants Christensen" w:date="2012-01-09T17:31:00Z"/>
      </w:numPr>
    </w:pPr>
  </w:p>
  <w:p w14:paraId="14818E92" w14:textId="77777777" w:rsidR="002609DF" w:rsidRDefault="002609DF" w:rsidP="00C55714">
    <w:pPr>
      <w:numPr>
        <w:ins w:id="133" w:author="Frants Christensen" w:date="2012-01-09T17:31:00Z"/>
      </w:numPr>
    </w:pPr>
  </w:p>
  <w:p w14:paraId="49472EDC" w14:textId="77777777" w:rsidR="002609DF" w:rsidRDefault="002609DF" w:rsidP="00C55714">
    <w:pPr>
      <w:numPr>
        <w:ins w:id="134" w:author="Frants Christensen" w:date="2012-01-09T17:31:00Z"/>
      </w:numPr>
    </w:pPr>
  </w:p>
  <w:p w14:paraId="4ADD9420" w14:textId="77777777" w:rsidR="002609DF" w:rsidRDefault="002609DF" w:rsidP="00C55714">
    <w:pPr>
      <w:numPr>
        <w:ins w:id="135" w:author="Frants Christensen" w:date="2012-01-09T17:38:00Z"/>
      </w:numPr>
    </w:pPr>
  </w:p>
  <w:p w14:paraId="3188602D" w14:textId="77777777" w:rsidR="002609DF" w:rsidRDefault="002609DF" w:rsidP="00C55714">
    <w:pPr>
      <w:numPr>
        <w:ins w:id="136" w:author="Frants Christensen" w:date="2012-01-09T17:38:00Z"/>
      </w:numPr>
    </w:pPr>
  </w:p>
  <w:p w14:paraId="57DE5BF0" w14:textId="77777777" w:rsidR="002609DF" w:rsidRDefault="002609DF" w:rsidP="00C55714">
    <w:pPr>
      <w:numPr>
        <w:ins w:id="137" w:author="Frants Christensen" w:date="2012-01-09T17:48:00Z"/>
      </w:numPr>
    </w:pPr>
  </w:p>
  <w:p w14:paraId="0879EBDE" w14:textId="77777777" w:rsidR="002609DF" w:rsidRDefault="002609DF" w:rsidP="00C55714">
    <w:pPr>
      <w:numPr>
        <w:ins w:id="138" w:author="Frants Christensen" w:date="2012-01-09T17:48:00Z"/>
      </w:numPr>
    </w:pPr>
  </w:p>
  <w:p w14:paraId="485A69C8" w14:textId="77777777" w:rsidR="002609DF" w:rsidRDefault="002609DF" w:rsidP="00C55714">
    <w:pPr>
      <w:numPr>
        <w:ins w:id="139" w:author="Frants Christensen" w:date="2012-01-09T18:10:00Z"/>
      </w:numPr>
    </w:pPr>
  </w:p>
  <w:p w14:paraId="4F98F818" w14:textId="77777777" w:rsidR="002609DF" w:rsidRDefault="002609DF" w:rsidP="00C55714">
    <w:pPr>
      <w:numPr>
        <w:ins w:id="140" w:author="Frants Christensen" w:date="2012-01-09T18:10:00Z"/>
      </w:numPr>
    </w:pPr>
  </w:p>
  <w:p w14:paraId="3A7293C6" w14:textId="77777777" w:rsidR="002609DF" w:rsidRDefault="002609DF" w:rsidP="00C55714">
    <w:pPr>
      <w:numPr>
        <w:ins w:id="141" w:author="Frants Christensen" w:date="2012-01-09T18:10:00Z"/>
      </w:numPr>
    </w:pPr>
  </w:p>
  <w:p w14:paraId="589BF1B6" w14:textId="77777777" w:rsidR="002609DF" w:rsidRDefault="002609DF" w:rsidP="00C55714">
    <w:pPr>
      <w:numPr>
        <w:ins w:id="142" w:author="Frants Christensen" w:date="2012-01-09T18:24:00Z"/>
      </w:numPr>
    </w:pPr>
  </w:p>
  <w:p w14:paraId="7194CAB3" w14:textId="77777777" w:rsidR="002609DF" w:rsidRDefault="002609DF" w:rsidP="00C55714"/>
  <w:p w14:paraId="74313155" w14:textId="77777777" w:rsidR="002609DF" w:rsidRDefault="002609DF" w:rsidP="00C55714">
    <w:pPr>
      <w:numPr>
        <w:ins w:id="143" w:author="Frants Christensen" w:date="2012-01-10T13:16:00Z"/>
      </w:numPr>
    </w:pPr>
  </w:p>
  <w:p w14:paraId="1E3E70E8" w14:textId="77777777" w:rsidR="002609DF" w:rsidRDefault="002609DF" w:rsidP="00C55714">
    <w:pPr>
      <w:numPr>
        <w:ins w:id="144" w:author="Frants Christensen" w:date="2012-01-10T13:29:00Z"/>
      </w:numPr>
    </w:pPr>
  </w:p>
  <w:p w14:paraId="5C7E44D4" w14:textId="77777777" w:rsidR="002609DF" w:rsidRDefault="002609DF" w:rsidP="00C55714">
    <w:pPr>
      <w:numPr>
        <w:ins w:id="145" w:author="Frants Christensen" w:date="2012-01-10T13:34:00Z"/>
      </w:numPr>
    </w:pPr>
  </w:p>
  <w:p w14:paraId="73235CF8" w14:textId="77777777" w:rsidR="002609DF" w:rsidRDefault="002609DF" w:rsidP="00C55714">
    <w:pPr>
      <w:numPr>
        <w:ins w:id="146" w:author="Frants Christensen" w:date="2012-01-10T13:34:00Z"/>
      </w:numPr>
    </w:pPr>
  </w:p>
  <w:p w14:paraId="2EB27BC6" w14:textId="77777777" w:rsidR="002609DF" w:rsidRDefault="002609DF" w:rsidP="00C55714">
    <w:pPr>
      <w:numPr>
        <w:ins w:id="147" w:author="Frants Christensen" w:date="2012-01-10T13:44:00Z"/>
      </w:numPr>
    </w:pPr>
  </w:p>
  <w:p w14:paraId="10432124" w14:textId="77777777" w:rsidR="002609DF" w:rsidRDefault="002609DF" w:rsidP="00C55714">
    <w:pPr>
      <w:numPr>
        <w:ins w:id="148" w:author="Frants Christensen" w:date="2012-01-10T13:44:00Z"/>
      </w:numPr>
    </w:pPr>
  </w:p>
  <w:p w14:paraId="7A5B1D1E" w14:textId="77777777" w:rsidR="002609DF" w:rsidRDefault="002609DF" w:rsidP="00C55714"/>
  <w:p w14:paraId="14790D33" w14:textId="77777777" w:rsidR="002609DF" w:rsidRDefault="002609DF" w:rsidP="00C55714"/>
  <w:p w14:paraId="02FC1667" w14:textId="77777777" w:rsidR="002609DF" w:rsidRDefault="002609DF" w:rsidP="00C55714"/>
  <w:p w14:paraId="1BF41BBA" w14:textId="77777777" w:rsidR="002609DF" w:rsidRDefault="002609DF" w:rsidP="00C55714"/>
  <w:p w14:paraId="7ED86BC9" w14:textId="77777777" w:rsidR="002609DF" w:rsidRDefault="002609DF" w:rsidP="00C55714"/>
  <w:p w14:paraId="4FABFE39" w14:textId="77777777" w:rsidR="002609DF" w:rsidRDefault="002609DF" w:rsidP="00C55714"/>
  <w:p w14:paraId="1444A275" w14:textId="77777777" w:rsidR="002609DF" w:rsidRDefault="002609DF" w:rsidP="00C55714"/>
  <w:p w14:paraId="28191C80" w14:textId="77777777" w:rsidR="002609DF" w:rsidRDefault="002609DF" w:rsidP="00C55714"/>
  <w:p w14:paraId="6667249A" w14:textId="77777777" w:rsidR="002609DF" w:rsidRDefault="002609DF" w:rsidP="00C55714"/>
  <w:p w14:paraId="1DF41A70" w14:textId="77777777" w:rsidR="002609DF" w:rsidRDefault="002609DF" w:rsidP="00C55714"/>
  <w:p w14:paraId="38A70325" w14:textId="77777777" w:rsidR="002609DF" w:rsidRDefault="002609DF" w:rsidP="00C55714"/>
  <w:p w14:paraId="7A306EB7" w14:textId="77777777" w:rsidR="002609DF" w:rsidRDefault="002609DF" w:rsidP="00C55714"/>
  <w:p w14:paraId="2F145F3D" w14:textId="77777777" w:rsidR="002609DF" w:rsidRDefault="002609DF" w:rsidP="00C55714"/>
  <w:p w14:paraId="3B966B45" w14:textId="77777777" w:rsidR="002609DF" w:rsidRDefault="002609DF" w:rsidP="00C55714"/>
  <w:p w14:paraId="149E142E" w14:textId="77777777" w:rsidR="002609DF" w:rsidRDefault="002609DF" w:rsidP="00C55714"/>
  <w:p w14:paraId="0F78E196" w14:textId="77777777" w:rsidR="002609DF" w:rsidRDefault="002609DF" w:rsidP="00C55714"/>
  <w:p w14:paraId="2B72E5CD" w14:textId="77777777" w:rsidR="002609DF" w:rsidRDefault="002609DF" w:rsidP="00C55714"/>
  <w:p w14:paraId="71E6A6B0" w14:textId="77777777" w:rsidR="002609DF" w:rsidRDefault="002609DF" w:rsidP="00C55714"/>
  <w:p w14:paraId="38959723" w14:textId="77777777" w:rsidR="002609DF" w:rsidRDefault="002609DF" w:rsidP="00C55714"/>
  <w:p w14:paraId="5DD3F474" w14:textId="77777777" w:rsidR="002609DF" w:rsidRDefault="002609DF" w:rsidP="00C55714"/>
  <w:p w14:paraId="2755DEB5" w14:textId="77777777" w:rsidR="002609DF" w:rsidRDefault="002609DF" w:rsidP="00C55714"/>
  <w:p w14:paraId="244D940E" w14:textId="77777777" w:rsidR="002609DF" w:rsidRDefault="002609DF" w:rsidP="00C55714"/>
  <w:p w14:paraId="4F35AFCE" w14:textId="77777777" w:rsidR="002609DF" w:rsidRDefault="002609DF" w:rsidP="00C55714"/>
  <w:p w14:paraId="59A6600E" w14:textId="77777777" w:rsidR="002609DF" w:rsidRDefault="002609DF" w:rsidP="00C55714"/>
  <w:p w14:paraId="5EBFDA57" w14:textId="77777777" w:rsidR="002609DF" w:rsidRDefault="002609DF" w:rsidP="00C55714"/>
  <w:p w14:paraId="012832F8" w14:textId="77777777" w:rsidR="002609DF" w:rsidRDefault="002609DF" w:rsidP="00C55714"/>
  <w:p w14:paraId="7E381521" w14:textId="77777777" w:rsidR="002609DF" w:rsidRDefault="002609DF" w:rsidP="00C55714"/>
  <w:p w14:paraId="488F864E" w14:textId="77777777" w:rsidR="002609DF" w:rsidRDefault="002609DF" w:rsidP="00C55714"/>
  <w:p w14:paraId="45203255" w14:textId="77777777" w:rsidR="002609DF" w:rsidRDefault="002609DF" w:rsidP="00C55714"/>
  <w:p w14:paraId="7F37B21A" w14:textId="77777777" w:rsidR="002609DF" w:rsidRDefault="002609DF" w:rsidP="00C55714"/>
  <w:p w14:paraId="16B89DBD" w14:textId="77777777" w:rsidR="002609DF" w:rsidRDefault="002609DF" w:rsidP="00C55714"/>
  <w:p w14:paraId="43880CBD" w14:textId="77777777" w:rsidR="002609DF" w:rsidRDefault="002609DF" w:rsidP="00C55714"/>
  <w:p w14:paraId="555D8786" w14:textId="77777777" w:rsidR="002609DF" w:rsidRDefault="002609DF" w:rsidP="00C55714"/>
  <w:p w14:paraId="002509DB" w14:textId="77777777" w:rsidR="002609DF" w:rsidRDefault="002609DF" w:rsidP="00C55714"/>
  <w:p w14:paraId="27F7D8CC" w14:textId="77777777" w:rsidR="002609DF" w:rsidRDefault="002609DF" w:rsidP="00C55714"/>
  <w:p w14:paraId="6A44D377" w14:textId="77777777" w:rsidR="002609DF" w:rsidRDefault="002609DF" w:rsidP="00C55714"/>
  <w:p w14:paraId="6D715DC9" w14:textId="77777777" w:rsidR="002609DF" w:rsidRDefault="002609DF" w:rsidP="00C55714"/>
  <w:p w14:paraId="3127D4E4" w14:textId="77777777" w:rsidR="002609DF" w:rsidRDefault="002609DF" w:rsidP="00C55714"/>
  <w:p w14:paraId="601F05D1" w14:textId="77777777" w:rsidR="002609DF" w:rsidRDefault="002609DF" w:rsidP="00C55714"/>
  <w:p w14:paraId="212F1EB6" w14:textId="77777777" w:rsidR="002609DF" w:rsidRDefault="002609DF" w:rsidP="00C55714"/>
  <w:p w14:paraId="27B9E24B" w14:textId="77777777" w:rsidR="002609DF" w:rsidRDefault="002609DF" w:rsidP="00C55714"/>
  <w:p w14:paraId="1A167EDB" w14:textId="77777777" w:rsidR="002609DF" w:rsidRDefault="002609DF" w:rsidP="00C55714"/>
  <w:p w14:paraId="5E920E50" w14:textId="77777777" w:rsidR="002609DF" w:rsidRDefault="002609DF" w:rsidP="00C55714"/>
  <w:p w14:paraId="2195924B" w14:textId="77777777" w:rsidR="002609DF" w:rsidRDefault="002609DF" w:rsidP="00C55714"/>
  <w:p w14:paraId="0D776BEC" w14:textId="77777777" w:rsidR="002609DF" w:rsidRDefault="002609DF" w:rsidP="00C55714"/>
  <w:p w14:paraId="0A54CE9C" w14:textId="77777777" w:rsidR="002609DF" w:rsidRDefault="002609DF" w:rsidP="00C55714"/>
  <w:p w14:paraId="34AB7639" w14:textId="77777777" w:rsidR="002609DF" w:rsidRDefault="002609DF" w:rsidP="00C55714"/>
  <w:p w14:paraId="6A8818F9" w14:textId="77777777" w:rsidR="002609DF" w:rsidRDefault="002609DF" w:rsidP="00C55714"/>
  <w:p w14:paraId="4375E96E" w14:textId="77777777" w:rsidR="002609DF" w:rsidRDefault="002609DF" w:rsidP="00C55714"/>
  <w:p w14:paraId="6F776DB4" w14:textId="77777777" w:rsidR="002609DF" w:rsidRDefault="002609DF" w:rsidP="00C55714"/>
  <w:p w14:paraId="6AE6AB54" w14:textId="77777777" w:rsidR="002609DF" w:rsidRDefault="002609DF" w:rsidP="00C55714"/>
  <w:p w14:paraId="62C928E5" w14:textId="77777777" w:rsidR="002609DF" w:rsidRDefault="002609DF" w:rsidP="00C55714"/>
  <w:p w14:paraId="28E3598A" w14:textId="77777777" w:rsidR="002609DF" w:rsidRDefault="002609DF" w:rsidP="00C55714"/>
  <w:p w14:paraId="495897A2" w14:textId="77777777" w:rsidR="002609DF" w:rsidRDefault="002609DF" w:rsidP="00C55714"/>
  <w:p w14:paraId="4EB1C08E" w14:textId="77777777" w:rsidR="002609DF" w:rsidRDefault="002609DF" w:rsidP="00C55714"/>
  <w:p w14:paraId="73C8EA9B" w14:textId="77777777" w:rsidR="002609DF" w:rsidRDefault="002609DF" w:rsidP="00C55714"/>
  <w:p w14:paraId="6EB13333" w14:textId="77777777" w:rsidR="002609DF" w:rsidRDefault="002609DF"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5C517" w14:textId="77777777" w:rsidR="00066E2F" w:rsidRDefault="00066E2F" w:rsidP="00C55714">
      <w:r>
        <w:separator/>
      </w:r>
    </w:p>
    <w:p w14:paraId="2F56E630" w14:textId="77777777" w:rsidR="00066E2F" w:rsidRDefault="00066E2F" w:rsidP="00C55714"/>
    <w:p w14:paraId="33C98951" w14:textId="77777777" w:rsidR="00066E2F" w:rsidRDefault="00066E2F" w:rsidP="00C55714"/>
    <w:p w14:paraId="55A5C603" w14:textId="77777777" w:rsidR="00066E2F" w:rsidRDefault="00066E2F" w:rsidP="00C55714"/>
    <w:p w14:paraId="53AA35E8" w14:textId="77777777" w:rsidR="00066E2F" w:rsidRDefault="00066E2F" w:rsidP="00C55714"/>
    <w:p w14:paraId="43E2F6CC" w14:textId="77777777" w:rsidR="00066E2F" w:rsidRDefault="00066E2F" w:rsidP="00C55714"/>
    <w:p w14:paraId="7522D110" w14:textId="77777777" w:rsidR="00066E2F" w:rsidRDefault="00066E2F" w:rsidP="00C55714"/>
    <w:p w14:paraId="53BB54AA" w14:textId="77777777" w:rsidR="00066E2F" w:rsidRDefault="00066E2F" w:rsidP="00C55714"/>
    <w:p w14:paraId="54ABCF5B" w14:textId="77777777" w:rsidR="00066E2F" w:rsidRDefault="00066E2F" w:rsidP="00C55714"/>
    <w:p w14:paraId="5E3EA87A" w14:textId="77777777" w:rsidR="00066E2F" w:rsidRDefault="00066E2F" w:rsidP="00C55714"/>
    <w:p w14:paraId="24D24908" w14:textId="77777777" w:rsidR="00066E2F" w:rsidRDefault="00066E2F" w:rsidP="00C55714"/>
    <w:p w14:paraId="32488349" w14:textId="77777777" w:rsidR="00066E2F" w:rsidRDefault="00066E2F" w:rsidP="00C55714"/>
    <w:p w14:paraId="22E15705" w14:textId="77777777" w:rsidR="00066E2F" w:rsidRDefault="00066E2F" w:rsidP="00C55714"/>
    <w:p w14:paraId="39D429F1" w14:textId="77777777" w:rsidR="00066E2F" w:rsidRDefault="00066E2F" w:rsidP="00C55714"/>
    <w:p w14:paraId="1B59D533" w14:textId="77777777" w:rsidR="00066E2F" w:rsidRDefault="00066E2F" w:rsidP="00C55714"/>
    <w:p w14:paraId="6054C66A" w14:textId="77777777" w:rsidR="00066E2F" w:rsidRDefault="00066E2F" w:rsidP="00C55714"/>
    <w:p w14:paraId="2F4CB5E3" w14:textId="77777777" w:rsidR="00066E2F" w:rsidRDefault="00066E2F" w:rsidP="00C55714"/>
    <w:p w14:paraId="2CEA9617" w14:textId="77777777" w:rsidR="00066E2F" w:rsidRDefault="00066E2F" w:rsidP="00C55714">
      <w:pPr>
        <w:numPr>
          <w:ins w:id="0" w:author="Frants Christensen" w:date="2012-01-09T17:31:00Z"/>
        </w:numPr>
      </w:pPr>
    </w:p>
    <w:p w14:paraId="3E8CB4EA" w14:textId="77777777" w:rsidR="00066E2F" w:rsidRDefault="00066E2F" w:rsidP="00C55714">
      <w:pPr>
        <w:numPr>
          <w:ins w:id="1" w:author="Frants Christensen" w:date="2012-01-09T17:31:00Z"/>
        </w:numPr>
      </w:pPr>
    </w:p>
    <w:p w14:paraId="37055691" w14:textId="77777777" w:rsidR="00066E2F" w:rsidRDefault="00066E2F" w:rsidP="00C55714">
      <w:pPr>
        <w:numPr>
          <w:ins w:id="2" w:author="Frants Christensen" w:date="2012-01-09T17:31:00Z"/>
        </w:numPr>
      </w:pPr>
    </w:p>
    <w:p w14:paraId="62D6BF2E" w14:textId="77777777" w:rsidR="00066E2F" w:rsidRDefault="00066E2F" w:rsidP="00C55714">
      <w:pPr>
        <w:numPr>
          <w:ins w:id="3" w:author="Frants Christensen" w:date="2012-01-09T17:31:00Z"/>
        </w:numPr>
      </w:pPr>
    </w:p>
    <w:p w14:paraId="637144FD" w14:textId="77777777" w:rsidR="00066E2F" w:rsidRDefault="00066E2F" w:rsidP="00C55714">
      <w:pPr>
        <w:numPr>
          <w:ins w:id="4" w:author="Frants Christensen" w:date="2012-01-09T17:38:00Z"/>
        </w:numPr>
      </w:pPr>
    </w:p>
    <w:p w14:paraId="0B7092BA" w14:textId="77777777" w:rsidR="00066E2F" w:rsidRDefault="00066E2F" w:rsidP="00C55714">
      <w:pPr>
        <w:numPr>
          <w:ins w:id="5" w:author="Frants Christensen" w:date="2012-01-09T17:38:00Z"/>
        </w:numPr>
      </w:pPr>
    </w:p>
    <w:p w14:paraId="78B9A3DD" w14:textId="77777777" w:rsidR="00066E2F" w:rsidRDefault="00066E2F" w:rsidP="00C55714">
      <w:pPr>
        <w:numPr>
          <w:ins w:id="6" w:author="Frants Christensen" w:date="2012-01-09T17:48:00Z"/>
        </w:numPr>
      </w:pPr>
    </w:p>
    <w:p w14:paraId="04D03B44" w14:textId="77777777" w:rsidR="00066E2F" w:rsidRDefault="00066E2F" w:rsidP="00C55714">
      <w:pPr>
        <w:numPr>
          <w:ins w:id="7" w:author="Frants Christensen" w:date="2012-01-09T17:48:00Z"/>
        </w:numPr>
      </w:pPr>
    </w:p>
    <w:p w14:paraId="437E5B6C" w14:textId="77777777" w:rsidR="00066E2F" w:rsidRDefault="00066E2F" w:rsidP="00C55714">
      <w:pPr>
        <w:numPr>
          <w:ins w:id="8" w:author="Frants Christensen" w:date="2012-01-09T18:10:00Z"/>
        </w:numPr>
      </w:pPr>
    </w:p>
    <w:p w14:paraId="61860F28" w14:textId="77777777" w:rsidR="00066E2F" w:rsidRDefault="00066E2F" w:rsidP="00C55714">
      <w:pPr>
        <w:numPr>
          <w:ins w:id="9" w:author="Frants Christensen" w:date="2012-01-09T18:10:00Z"/>
        </w:numPr>
      </w:pPr>
    </w:p>
    <w:p w14:paraId="6F0051F6" w14:textId="77777777" w:rsidR="00066E2F" w:rsidRDefault="00066E2F" w:rsidP="00C55714">
      <w:pPr>
        <w:numPr>
          <w:ins w:id="10" w:author="Frants Christensen" w:date="2012-01-09T18:10:00Z"/>
        </w:numPr>
      </w:pPr>
    </w:p>
    <w:p w14:paraId="7A5541CD" w14:textId="77777777" w:rsidR="00066E2F" w:rsidRDefault="00066E2F" w:rsidP="00C55714">
      <w:pPr>
        <w:numPr>
          <w:ins w:id="11" w:author="Frants Christensen" w:date="2012-01-09T18:24:00Z"/>
        </w:numPr>
      </w:pPr>
    </w:p>
    <w:p w14:paraId="33CA43FE" w14:textId="77777777" w:rsidR="00066E2F" w:rsidRDefault="00066E2F" w:rsidP="00C55714"/>
    <w:p w14:paraId="719F3E1D" w14:textId="77777777" w:rsidR="00066E2F" w:rsidRDefault="00066E2F" w:rsidP="00C55714">
      <w:pPr>
        <w:numPr>
          <w:ins w:id="12" w:author="Frants Christensen" w:date="2012-01-10T13:16:00Z"/>
        </w:numPr>
      </w:pPr>
    </w:p>
    <w:p w14:paraId="051ECC62" w14:textId="77777777" w:rsidR="00066E2F" w:rsidRDefault="00066E2F" w:rsidP="00C55714">
      <w:pPr>
        <w:numPr>
          <w:ins w:id="13" w:author="Frants Christensen" w:date="2012-01-10T13:29:00Z"/>
        </w:numPr>
      </w:pPr>
    </w:p>
    <w:p w14:paraId="09938A2C" w14:textId="77777777" w:rsidR="00066E2F" w:rsidRDefault="00066E2F" w:rsidP="00C55714">
      <w:pPr>
        <w:numPr>
          <w:ins w:id="14" w:author="Frants Christensen" w:date="2012-01-10T13:34:00Z"/>
        </w:numPr>
      </w:pPr>
    </w:p>
    <w:p w14:paraId="7C2860CB" w14:textId="77777777" w:rsidR="00066E2F" w:rsidRDefault="00066E2F" w:rsidP="00C55714">
      <w:pPr>
        <w:numPr>
          <w:ins w:id="15" w:author="Frants Christensen" w:date="2012-01-10T13:34:00Z"/>
        </w:numPr>
      </w:pPr>
    </w:p>
    <w:p w14:paraId="34164F65" w14:textId="77777777" w:rsidR="00066E2F" w:rsidRDefault="00066E2F" w:rsidP="00C55714">
      <w:pPr>
        <w:numPr>
          <w:ins w:id="16" w:author="Frants Christensen" w:date="2012-01-10T13:44:00Z"/>
        </w:numPr>
      </w:pPr>
    </w:p>
    <w:p w14:paraId="56F0B513" w14:textId="77777777" w:rsidR="00066E2F" w:rsidRDefault="00066E2F" w:rsidP="00C55714">
      <w:pPr>
        <w:numPr>
          <w:ins w:id="17" w:author="Frants Christensen" w:date="2012-01-10T13:44:00Z"/>
        </w:numPr>
      </w:pPr>
    </w:p>
    <w:p w14:paraId="6B5F7C81" w14:textId="77777777" w:rsidR="00066E2F" w:rsidRDefault="00066E2F" w:rsidP="00C55714"/>
    <w:p w14:paraId="49386290" w14:textId="77777777" w:rsidR="00066E2F" w:rsidRDefault="00066E2F" w:rsidP="00C55714"/>
    <w:p w14:paraId="132A1857" w14:textId="77777777" w:rsidR="00066E2F" w:rsidRDefault="00066E2F" w:rsidP="00C55714"/>
    <w:p w14:paraId="50F475E8" w14:textId="77777777" w:rsidR="00066E2F" w:rsidRDefault="00066E2F" w:rsidP="00C55714"/>
    <w:p w14:paraId="4D5C16E1" w14:textId="77777777" w:rsidR="00066E2F" w:rsidRDefault="00066E2F" w:rsidP="00C55714"/>
    <w:p w14:paraId="60E68828" w14:textId="77777777" w:rsidR="00066E2F" w:rsidRDefault="00066E2F" w:rsidP="00C55714"/>
    <w:p w14:paraId="07025F3F" w14:textId="77777777" w:rsidR="00066E2F" w:rsidRDefault="00066E2F" w:rsidP="00C55714"/>
    <w:p w14:paraId="010C98E8" w14:textId="77777777" w:rsidR="00066E2F" w:rsidRDefault="00066E2F" w:rsidP="00C55714"/>
    <w:p w14:paraId="5B52A56A" w14:textId="77777777" w:rsidR="00066E2F" w:rsidRDefault="00066E2F" w:rsidP="00C55714"/>
    <w:p w14:paraId="0CA0C900" w14:textId="77777777" w:rsidR="00066E2F" w:rsidRDefault="00066E2F" w:rsidP="00C55714"/>
    <w:p w14:paraId="0F4BBCC0" w14:textId="77777777" w:rsidR="00066E2F" w:rsidRDefault="00066E2F" w:rsidP="00C55714"/>
    <w:p w14:paraId="6794CA9E" w14:textId="77777777" w:rsidR="00066E2F" w:rsidRDefault="00066E2F" w:rsidP="00C55714"/>
    <w:p w14:paraId="522E0A6E" w14:textId="77777777" w:rsidR="00066E2F" w:rsidRDefault="00066E2F" w:rsidP="00C55714"/>
    <w:p w14:paraId="4B53018A" w14:textId="77777777" w:rsidR="00066E2F" w:rsidRDefault="00066E2F" w:rsidP="00C55714"/>
    <w:p w14:paraId="4A6EF455" w14:textId="77777777" w:rsidR="00066E2F" w:rsidRDefault="00066E2F" w:rsidP="00C55714"/>
    <w:p w14:paraId="1DA03B9F" w14:textId="77777777" w:rsidR="00066E2F" w:rsidRDefault="00066E2F" w:rsidP="00C55714"/>
    <w:p w14:paraId="271BF4F7" w14:textId="77777777" w:rsidR="00066E2F" w:rsidRDefault="00066E2F" w:rsidP="00C55714"/>
    <w:p w14:paraId="76917607" w14:textId="77777777" w:rsidR="00066E2F" w:rsidRDefault="00066E2F" w:rsidP="00C55714"/>
    <w:p w14:paraId="4569E3A1" w14:textId="77777777" w:rsidR="00066E2F" w:rsidRDefault="00066E2F" w:rsidP="00C55714"/>
    <w:p w14:paraId="0A4E5F59" w14:textId="77777777" w:rsidR="00066E2F" w:rsidRDefault="00066E2F" w:rsidP="00C55714"/>
    <w:p w14:paraId="7BAC9439" w14:textId="77777777" w:rsidR="00066E2F" w:rsidRDefault="00066E2F" w:rsidP="00C55714"/>
    <w:p w14:paraId="26BF4612" w14:textId="77777777" w:rsidR="00066E2F" w:rsidRDefault="00066E2F" w:rsidP="00C55714"/>
    <w:p w14:paraId="12EFE1A8" w14:textId="77777777" w:rsidR="00066E2F" w:rsidRDefault="00066E2F" w:rsidP="00C55714"/>
    <w:p w14:paraId="17B09797" w14:textId="77777777" w:rsidR="00066E2F" w:rsidRDefault="00066E2F" w:rsidP="00C55714"/>
    <w:p w14:paraId="6CB4401D" w14:textId="77777777" w:rsidR="00066E2F" w:rsidRDefault="00066E2F" w:rsidP="00C55714"/>
    <w:p w14:paraId="5A0C8495" w14:textId="77777777" w:rsidR="00066E2F" w:rsidRDefault="00066E2F" w:rsidP="00C55714"/>
    <w:p w14:paraId="2D471F46" w14:textId="77777777" w:rsidR="00066E2F" w:rsidRDefault="00066E2F" w:rsidP="00C55714"/>
    <w:p w14:paraId="1C877D6C" w14:textId="77777777" w:rsidR="00066E2F" w:rsidRDefault="00066E2F" w:rsidP="00C55714"/>
    <w:p w14:paraId="14E36C88" w14:textId="77777777" w:rsidR="00066E2F" w:rsidRDefault="00066E2F" w:rsidP="00C55714"/>
    <w:p w14:paraId="73C75E24" w14:textId="77777777" w:rsidR="00066E2F" w:rsidRDefault="00066E2F" w:rsidP="00C55714"/>
    <w:p w14:paraId="427388E2" w14:textId="77777777" w:rsidR="00066E2F" w:rsidRDefault="00066E2F" w:rsidP="00C55714"/>
    <w:p w14:paraId="65571F0A" w14:textId="77777777" w:rsidR="00066E2F" w:rsidRDefault="00066E2F" w:rsidP="00C55714"/>
    <w:p w14:paraId="5A4EB3C6" w14:textId="77777777" w:rsidR="00066E2F" w:rsidRDefault="00066E2F" w:rsidP="00C55714"/>
    <w:p w14:paraId="18539769" w14:textId="77777777" w:rsidR="00066E2F" w:rsidRDefault="00066E2F" w:rsidP="00C55714"/>
    <w:p w14:paraId="59E460DF" w14:textId="77777777" w:rsidR="00066E2F" w:rsidRDefault="00066E2F" w:rsidP="00C55714"/>
    <w:p w14:paraId="29654107" w14:textId="77777777" w:rsidR="00066E2F" w:rsidRDefault="00066E2F" w:rsidP="00C55714"/>
    <w:p w14:paraId="2C7C603E" w14:textId="77777777" w:rsidR="00066E2F" w:rsidRDefault="00066E2F" w:rsidP="00C55714"/>
    <w:p w14:paraId="3A84F4EE" w14:textId="77777777" w:rsidR="00066E2F" w:rsidRDefault="00066E2F" w:rsidP="00C55714"/>
    <w:p w14:paraId="19B5101A" w14:textId="77777777" w:rsidR="00066E2F" w:rsidRDefault="00066E2F" w:rsidP="00C55714"/>
    <w:p w14:paraId="52376D6A" w14:textId="77777777" w:rsidR="00066E2F" w:rsidRDefault="00066E2F" w:rsidP="00C55714"/>
    <w:p w14:paraId="336D6FA6" w14:textId="77777777" w:rsidR="00066E2F" w:rsidRDefault="00066E2F" w:rsidP="00C55714"/>
    <w:p w14:paraId="0860FB9D" w14:textId="77777777" w:rsidR="00066E2F" w:rsidRDefault="00066E2F" w:rsidP="00C55714"/>
    <w:p w14:paraId="0BA17461" w14:textId="77777777" w:rsidR="00066E2F" w:rsidRDefault="00066E2F" w:rsidP="00C55714"/>
    <w:p w14:paraId="4BFA6582" w14:textId="77777777" w:rsidR="00066E2F" w:rsidRDefault="00066E2F" w:rsidP="00C55714"/>
    <w:p w14:paraId="601515E0" w14:textId="77777777" w:rsidR="00066E2F" w:rsidRDefault="00066E2F" w:rsidP="00C55714"/>
    <w:p w14:paraId="23F51090" w14:textId="77777777" w:rsidR="00066E2F" w:rsidRDefault="00066E2F" w:rsidP="00C55714"/>
    <w:p w14:paraId="0B892428" w14:textId="77777777" w:rsidR="00066E2F" w:rsidRDefault="00066E2F" w:rsidP="00C55714"/>
    <w:p w14:paraId="273CBCB8" w14:textId="77777777" w:rsidR="00066E2F" w:rsidRDefault="00066E2F" w:rsidP="00C55714"/>
    <w:p w14:paraId="60209C6F" w14:textId="77777777" w:rsidR="00066E2F" w:rsidRDefault="00066E2F" w:rsidP="00C55714"/>
    <w:p w14:paraId="5E1E3400" w14:textId="77777777" w:rsidR="00066E2F" w:rsidRDefault="00066E2F" w:rsidP="00C55714"/>
    <w:p w14:paraId="47BDD07F" w14:textId="77777777" w:rsidR="00066E2F" w:rsidRDefault="00066E2F" w:rsidP="00C55714"/>
    <w:p w14:paraId="57F47293" w14:textId="77777777" w:rsidR="00066E2F" w:rsidRDefault="00066E2F" w:rsidP="00C55714"/>
    <w:p w14:paraId="57DC5475" w14:textId="77777777" w:rsidR="00066E2F" w:rsidRDefault="00066E2F" w:rsidP="00C55714"/>
    <w:p w14:paraId="3AA0EB4A" w14:textId="77777777" w:rsidR="00066E2F" w:rsidRDefault="00066E2F" w:rsidP="00C55714"/>
    <w:p w14:paraId="4A6F471B" w14:textId="77777777" w:rsidR="00066E2F" w:rsidRDefault="00066E2F" w:rsidP="00C55714"/>
    <w:p w14:paraId="2A07ACC1" w14:textId="77777777" w:rsidR="00066E2F" w:rsidRDefault="00066E2F" w:rsidP="00C55714"/>
    <w:p w14:paraId="037B28B5" w14:textId="77777777" w:rsidR="00066E2F" w:rsidRDefault="00066E2F" w:rsidP="00C55714"/>
  </w:footnote>
  <w:footnote w:type="continuationSeparator" w:id="0">
    <w:p w14:paraId="5FA7144C" w14:textId="77777777" w:rsidR="00066E2F" w:rsidRDefault="00066E2F" w:rsidP="00C55714">
      <w:r>
        <w:continuationSeparator/>
      </w:r>
    </w:p>
    <w:p w14:paraId="27C29109" w14:textId="77777777" w:rsidR="00066E2F" w:rsidRDefault="00066E2F" w:rsidP="00C55714"/>
    <w:p w14:paraId="6E42CF8C" w14:textId="77777777" w:rsidR="00066E2F" w:rsidRDefault="00066E2F" w:rsidP="00C55714"/>
    <w:p w14:paraId="1421206E" w14:textId="77777777" w:rsidR="00066E2F" w:rsidRDefault="00066E2F" w:rsidP="00C55714"/>
    <w:p w14:paraId="55E5C518" w14:textId="77777777" w:rsidR="00066E2F" w:rsidRDefault="00066E2F" w:rsidP="00C55714"/>
    <w:p w14:paraId="6AC71F34" w14:textId="77777777" w:rsidR="00066E2F" w:rsidRDefault="00066E2F" w:rsidP="00C55714"/>
    <w:p w14:paraId="740506E6" w14:textId="77777777" w:rsidR="00066E2F" w:rsidRDefault="00066E2F" w:rsidP="00C55714"/>
    <w:p w14:paraId="7FE68CE1" w14:textId="77777777" w:rsidR="00066E2F" w:rsidRDefault="00066E2F" w:rsidP="00C55714"/>
    <w:p w14:paraId="4AB78029" w14:textId="77777777" w:rsidR="00066E2F" w:rsidRDefault="00066E2F" w:rsidP="00C55714"/>
    <w:p w14:paraId="7CBC7870" w14:textId="77777777" w:rsidR="00066E2F" w:rsidRDefault="00066E2F" w:rsidP="00C55714"/>
    <w:p w14:paraId="65654ED5" w14:textId="77777777" w:rsidR="00066E2F" w:rsidRDefault="00066E2F" w:rsidP="00C55714"/>
    <w:p w14:paraId="7A8E1BD0" w14:textId="77777777" w:rsidR="00066E2F" w:rsidRDefault="00066E2F" w:rsidP="00C55714"/>
    <w:p w14:paraId="38CE03FB" w14:textId="77777777" w:rsidR="00066E2F" w:rsidRDefault="00066E2F" w:rsidP="00C55714"/>
    <w:p w14:paraId="527B931E" w14:textId="77777777" w:rsidR="00066E2F" w:rsidRDefault="00066E2F" w:rsidP="00C55714"/>
    <w:p w14:paraId="69C7C50E" w14:textId="77777777" w:rsidR="00066E2F" w:rsidRDefault="00066E2F" w:rsidP="00C55714"/>
    <w:p w14:paraId="2FDF9E27" w14:textId="77777777" w:rsidR="00066E2F" w:rsidRDefault="00066E2F" w:rsidP="00C55714"/>
    <w:p w14:paraId="30C2FF82" w14:textId="77777777" w:rsidR="00066E2F" w:rsidRDefault="00066E2F" w:rsidP="00C55714"/>
    <w:p w14:paraId="43D0E0B0" w14:textId="77777777" w:rsidR="00066E2F" w:rsidRDefault="00066E2F" w:rsidP="00C55714">
      <w:pPr>
        <w:numPr>
          <w:ins w:id="18" w:author="Frants Christensen" w:date="2012-01-09T17:31:00Z"/>
        </w:numPr>
      </w:pPr>
    </w:p>
    <w:p w14:paraId="3F489E33" w14:textId="77777777" w:rsidR="00066E2F" w:rsidRDefault="00066E2F" w:rsidP="00C55714">
      <w:pPr>
        <w:numPr>
          <w:ins w:id="19" w:author="Frants Christensen" w:date="2012-01-09T17:31:00Z"/>
        </w:numPr>
      </w:pPr>
    </w:p>
    <w:p w14:paraId="5FE9D155" w14:textId="77777777" w:rsidR="00066E2F" w:rsidRDefault="00066E2F" w:rsidP="00C55714">
      <w:pPr>
        <w:numPr>
          <w:ins w:id="20" w:author="Frants Christensen" w:date="2012-01-09T17:31:00Z"/>
        </w:numPr>
      </w:pPr>
    </w:p>
    <w:p w14:paraId="28109CAC" w14:textId="77777777" w:rsidR="00066E2F" w:rsidRDefault="00066E2F" w:rsidP="00C55714">
      <w:pPr>
        <w:numPr>
          <w:ins w:id="21" w:author="Frants Christensen" w:date="2012-01-09T17:31:00Z"/>
        </w:numPr>
      </w:pPr>
    </w:p>
    <w:p w14:paraId="20573074" w14:textId="77777777" w:rsidR="00066E2F" w:rsidRDefault="00066E2F" w:rsidP="00C55714">
      <w:pPr>
        <w:numPr>
          <w:ins w:id="22" w:author="Frants Christensen" w:date="2012-01-09T17:38:00Z"/>
        </w:numPr>
      </w:pPr>
    </w:p>
    <w:p w14:paraId="4BEA8DEF" w14:textId="77777777" w:rsidR="00066E2F" w:rsidRDefault="00066E2F" w:rsidP="00C55714">
      <w:pPr>
        <w:numPr>
          <w:ins w:id="23" w:author="Frants Christensen" w:date="2012-01-09T17:38:00Z"/>
        </w:numPr>
      </w:pPr>
    </w:p>
    <w:p w14:paraId="0053E1B8" w14:textId="77777777" w:rsidR="00066E2F" w:rsidRDefault="00066E2F" w:rsidP="00C55714">
      <w:pPr>
        <w:numPr>
          <w:ins w:id="24" w:author="Frants Christensen" w:date="2012-01-09T17:48:00Z"/>
        </w:numPr>
      </w:pPr>
    </w:p>
    <w:p w14:paraId="2D0705CB" w14:textId="77777777" w:rsidR="00066E2F" w:rsidRDefault="00066E2F" w:rsidP="00C55714">
      <w:pPr>
        <w:numPr>
          <w:ins w:id="25" w:author="Frants Christensen" w:date="2012-01-09T17:48:00Z"/>
        </w:numPr>
      </w:pPr>
    </w:p>
    <w:p w14:paraId="01760E33" w14:textId="77777777" w:rsidR="00066E2F" w:rsidRDefault="00066E2F" w:rsidP="00C55714">
      <w:pPr>
        <w:numPr>
          <w:ins w:id="26" w:author="Frants Christensen" w:date="2012-01-09T18:10:00Z"/>
        </w:numPr>
      </w:pPr>
    </w:p>
    <w:p w14:paraId="290B6709" w14:textId="77777777" w:rsidR="00066E2F" w:rsidRDefault="00066E2F" w:rsidP="00C55714">
      <w:pPr>
        <w:numPr>
          <w:ins w:id="27" w:author="Frants Christensen" w:date="2012-01-09T18:10:00Z"/>
        </w:numPr>
      </w:pPr>
    </w:p>
    <w:p w14:paraId="357C9A11" w14:textId="77777777" w:rsidR="00066E2F" w:rsidRDefault="00066E2F" w:rsidP="00C55714">
      <w:pPr>
        <w:numPr>
          <w:ins w:id="28" w:author="Frants Christensen" w:date="2012-01-09T18:10:00Z"/>
        </w:numPr>
      </w:pPr>
    </w:p>
    <w:p w14:paraId="082F3C55" w14:textId="77777777" w:rsidR="00066E2F" w:rsidRDefault="00066E2F" w:rsidP="00C55714">
      <w:pPr>
        <w:numPr>
          <w:ins w:id="29" w:author="Frants Christensen" w:date="2012-01-09T18:24:00Z"/>
        </w:numPr>
      </w:pPr>
    </w:p>
    <w:p w14:paraId="172A42E0" w14:textId="77777777" w:rsidR="00066E2F" w:rsidRDefault="00066E2F" w:rsidP="00C55714"/>
    <w:p w14:paraId="4B54557B" w14:textId="77777777" w:rsidR="00066E2F" w:rsidRDefault="00066E2F" w:rsidP="00C55714">
      <w:pPr>
        <w:numPr>
          <w:ins w:id="30" w:author="Frants Christensen" w:date="2012-01-10T13:16:00Z"/>
        </w:numPr>
      </w:pPr>
    </w:p>
    <w:p w14:paraId="7D601BCF" w14:textId="77777777" w:rsidR="00066E2F" w:rsidRDefault="00066E2F" w:rsidP="00C55714">
      <w:pPr>
        <w:numPr>
          <w:ins w:id="31" w:author="Frants Christensen" w:date="2012-01-10T13:29:00Z"/>
        </w:numPr>
      </w:pPr>
    </w:p>
    <w:p w14:paraId="6B17C304" w14:textId="77777777" w:rsidR="00066E2F" w:rsidRDefault="00066E2F" w:rsidP="00C55714">
      <w:pPr>
        <w:numPr>
          <w:ins w:id="32" w:author="Frants Christensen" w:date="2012-01-10T13:34:00Z"/>
        </w:numPr>
      </w:pPr>
    </w:p>
    <w:p w14:paraId="09A1632C" w14:textId="77777777" w:rsidR="00066E2F" w:rsidRDefault="00066E2F" w:rsidP="00C55714">
      <w:pPr>
        <w:numPr>
          <w:ins w:id="33" w:author="Frants Christensen" w:date="2012-01-10T13:34:00Z"/>
        </w:numPr>
      </w:pPr>
    </w:p>
    <w:p w14:paraId="0F66460F" w14:textId="77777777" w:rsidR="00066E2F" w:rsidRDefault="00066E2F" w:rsidP="00C55714">
      <w:pPr>
        <w:numPr>
          <w:ins w:id="34" w:author="Frants Christensen" w:date="2012-01-10T13:44:00Z"/>
        </w:numPr>
      </w:pPr>
    </w:p>
    <w:p w14:paraId="619A7454" w14:textId="77777777" w:rsidR="00066E2F" w:rsidRDefault="00066E2F" w:rsidP="00C55714">
      <w:pPr>
        <w:numPr>
          <w:ins w:id="35" w:author="Frants Christensen" w:date="2012-01-10T13:44:00Z"/>
        </w:numPr>
      </w:pPr>
    </w:p>
    <w:p w14:paraId="7D6DB445" w14:textId="77777777" w:rsidR="00066E2F" w:rsidRDefault="00066E2F" w:rsidP="00C55714"/>
    <w:p w14:paraId="74A9C1A2" w14:textId="77777777" w:rsidR="00066E2F" w:rsidRDefault="00066E2F" w:rsidP="00C55714"/>
    <w:p w14:paraId="2F766CBF" w14:textId="77777777" w:rsidR="00066E2F" w:rsidRDefault="00066E2F" w:rsidP="00C55714"/>
    <w:p w14:paraId="6D36AFD4" w14:textId="77777777" w:rsidR="00066E2F" w:rsidRDefault="00066E2F" w:rsidP="00C55714"/>
    <w:p w14:paraId="66044D0D" w14:textId="77777777" w:rsidR="00066E2F" w:rsidRDefault="00066E2F" w:rsidP="00C55714"/>
    <w:p w14:paraId="4E0CE16F" w14:textId="77777777" w:rsidR="00066E2F" w:rsidRDefault="00066E2F" w:rsidP="00C55714"/>
    <w:p w14:paraId="5F3146E0" w14:textId="77777777" w:rsidR="00066E2F" w:rsidRDefault="00066E2F" w:rsidP="00C55714"/>
    <w:p w14:paraId="0078DA44" w14:textId="77777777" w:rsidR="00066E2F" w:rsidRDefault="00066E2F" w:rsidP="00C55714"/>
    <w:p w14:paraId="375A22D8" w14:textId="77777777" w:rsidR="00066E2F" w:rsidRDefault="00066E2F" w:rsidP="00C55714"/>
    <w:p w14:paraId="17F77E88" w14:textId="77777777" w:rsidR="00066E2F" w:rsidRDefault="00066E2F" w:rsidP="00C55714"/>
    <w:p w14:paraId="0CBDDFFB" w14:textId="77777777" w:rsidR="00066E2F" w:rsidRDefault="00066E2F" w:rsidP="00C55714"/>
    <w:p w14:paraId="6B4658FA" w14:textId="77777777" w:rsidR="00066E2F" w:rsidRDefault="00066E2F" w:rsidP="00C55714"/>
    <w:p w14:paraId="04D062E3" w14:textId="77777777" w:rsidR="00066E2F" w:rsidRDefault="00066E2F" w:rsidP="00C55714"/>
    <w:p w14:paraId="496E5FE1" w14:textId="77777777" w:rsidR="00066E2F" w:rsidRDefault="00066E2F" w:rsidP="00C55714"/>
    <w:p w14:paraId="2A61042B" w14:textId="77777777" w:rsidR="00066E2F" w:rsidRDefault="00066E2F" w:rsidP="00C55714"/>
    <w:p w14:paraId="66E9BFC2" w14:textId="77777777" w:rsidR="00066E2F" w:rsidRDefault="00066E2F" w:rsidP="00C55714"/>
    <w:p w14:paraId="306E6306" w14:textId="77777777" w:rsidR="00066E2F" w:rsidRDefault="00066E2F" w:rsidP="00C55714"/>
    <w:p w14:paraId="15D9A616" w14:textId="77777777" w:rsidR="00066E2F" w:rsidRDefault="00066E2F" w:rsidP="00C55714"/>
    <w:p w14:paraId="59C569B7" w14:textId="77777777" w:rsidR="00066E2F" w:rsidRDefault="00066E2F" w:rsidP="00C55714"/>
    <w:p w14:paraId="05757583" w14:textId="77777777" w:rsidR="00066E2F" w:rsidRDefault="00066E2F" w:rsidP="00C55714"/>
    <w:p w14:paraId="0629E8E0" w14:textId="77777777" w:rsidR="00066E2F" w:rsidRDefault="00066E2F" w:rsidP="00C55714"/>
    <w:p w14:paraId="10D79B64" w14:textId="77777777" w:rsidR="00066E2F" w:rsidRDefault="00066E2F" w:rsidP="00C55714"/>
    <w:p w14:paraId="3A70FFC7" w14:textId="77777777" w:rsidR="00066E2F" w:rsidRDefault="00066E2F" w:rsidP="00C55714"/>
    <w:p w14:paraId="1C1154D4" w14:textId="77777777" w:rsidR="00066E2F" w:rsidRDefault="00066E2F" w:rsidP="00C55714"/>
    <w:p w14:paraId="5FF01331" w14:textId="77777777" w:rsidR="00066E2F" w:rsidRDefault="00066E2F" w:rsidP="00C55714"/>
    <w:p w14:paraId="181D3843" w14:textId="77777777" w:rsidR="00066E2F" w:rsidRDefault="00066E2F" w:rsidP="00C55714"/>
    <w:p w14:paraId="340426AD" w14:textId="77777777" w:rsidR="00066E2F" w:rsidRDefault="00066E2F" w:rsidP="00C55714"/>
    <w:p w14:paraId="1E4C8780" w14:textId="77777777" w:rsidR="00066E2F" w:rsidRDefault="00066E2F" w:rsidP="00C55714"/>
    <w:p w14:paraId="78F70C5E" w14:textId="77777777" w:rsidR="00066E2F" w:rsidRDefault="00066E2F" w:rsidP="00C55714"/>
    <w:p w14:paraId="38A26E4E" w14:textId="77777777" w:rsidR="00066E2F" w:rsidRDefault="00066E2F" w:rsidP="00C55714"/>
    <w:p w14:paraId="4A6E7F6D" w14:textId="77777777" w:rsidR="00066E2F" w:rsidRDefault="00066E2F" w:rsidP="00C55714"/>
    <w:p w14:paraId="0C1B5151" w14:textId="77777777" w:rsidR="00066E2F" w:rsidRDefault="00066E2F" w:rsidP="00C55714"/>
    <w:p w14:paraId="0F0B464D" w14:textId="77777777" w:rsidR="00066E2F" w:rsidRDefault="00066E2F" w:rsidP="00C55714"/>
    <w:p w14:paraId="3E94C274" w14:textId="77777777" w:rsidR="00066E2F" w:rsidRDefault="00066E2F" w:rsidP="00C55714"/>
    <w:p w14:paraId="6BF4A4BE" w14:textId="77777777" w:rsidR="00066E2F" w:rsidRDefault="00066E2F" w:rsidP="00C55714"/>
    <w:p w14:paraId="23610D9A" w14:textId="77777777" w:rsidR="00066E2F" w:rsidRDefault="00066E2F" w:rsidP="00C55714"/>
    <w:p w14:paraId="5D539B18" w14:textId="77777777" w:rsidR="00066E2F" w:rsidRDefault="00066E2F" w:rsidP="00C55714"/>
    <w:p w14:paraId="6B71D2DD" w14:textId="77777777" w:rsidR="00066E2F" w:rsidRDefault="00066E2F" w:rsidP="00C55714"/>
    <w:p w14:paraId="08B35EC0" w14:textId="77777777" w:rsidR="00066E2F" w:rsidRDefault="00066E2F" w:rsidP="00C55714"/>
    <w:p w14:paraId="6446A5F8" w14:textId="77777777" w:rsidR="00066E2F" w:rsidRDefault="00066E2F" w:rsidP="00C55714"/>
    <w:p w14:paraId="0559FA1B" w14:textId="77777777" w:rsidR="00066E2F" w:rsidRDefault="00066E2F" w:rsidP="00C55714"/>
    <w:p w14:paraId="67DC9D92" w14:textId="77777777" w:rsidR="00066E2F" w:rsidRDefault="00066E2F" w:rsidP="00C55714"/>
    <w:p w14:paraId="1595D9FC" w14:textId="77777777" w:rsidR="00066E2F" w:rsidRDefault="00066E2F" w:rsidP="00C55714"/>
    <w:p w14:paraId="30D85A43" w14:textId="77777777" w:rsidR="00066E2F" w:rsidRDefault="00066E2F" w:rsidP="00C55714"/>
    <w:p w14:paraId="770B7B47" w14:textId="77777777" w:rsidR="00066E2F" w:rsidRDefault="00066E2F" w:rsidP="00C55714"/>
    <w:p w14:paraId="0E8542D0" w14:textId="77777777" w:rsidR="00066E2F" w:rsidRDefault="00066E2F" w:rsidP="00C55714"/>
    <w:p w14:paraId="2960EE52" w14:textId="77777777" w:rsidR="00066E2F" w:rsidRDefault="00066E2F" w:rsidP="00C55714"/>
    <w:p w14:paraId="06A38194" w14:textId="77777777" w:rsidR="00066E2F" w:rsidRDefault="00066E2F" w:rsidP="00C55714"/>
    <w:p w14:paraId="49AED0AC" w14:textId="77777777" w:rsidR="00066E2F" w:rsidRDefault="00066E2F" w:rsidP="00C55714"/>
    <w:p w14:paraId="52884261" w14:textId="77777777" w:rsidR="00066E2F" w:rsidRDefault="00066E2F" w:rsidP="00C55714"/>
    <w:p w14:paraId="506772A8" w14:textId="77777777" w:rsidR="00066E2F" w:rsidRDefault="00066E2F" w:rsidP="00C55714"/>
    <w:p w14:paraId="2BA674B1" w14:textId="77777777" w:rsidR="00066E2F" w:rsidRDefault="00066E2F" w:rsidP="00C55714"/>
    <w:p w14:paraId="2BD78617" w14:textId="77777777" w:rsidR="00066E2F" w:rsidRDefault="00066E2F" w:rsidP="00C55714"/>
    <w:p w14:paraId="063FE764" w14:textId="77777777" w:rsidR="00066E2F" w:rsidRDefault="00066E2F" w:rsidP="00C55714"/>
    <w:p w14:paraId="5C9CA24C" w14:textId="77777777" w:rsidR="00066E2F" w:rsidRDefault="00066E2F" w:rsidP="00C55714"/>
    <w:p w14:paraId="000B1594" w14:textId="77777777" w:rsidR="00066E2F" w:rsidRDefault="00066E2F" w:rsidP="00C55714"/>
    <w:p w14:paraId="44478BAF" w14:textId="77777777" w:rsidR="00066E2F" w:rsidRDefault="00066E2F"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0DC6170C" w:rsidR="002609DF" w:rsidRPr="00B6312D" w:rsidRDefault="002609DF" w:rsidP="007E5379">
    <w:pPr>
      <w:pStyle w:val="Header"/>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a:extLst/>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6DCAE154" w:rsidR="002609DF" w:rsidRDefault="002609DF" w:rsidP="007E5379">
    <w:pPr>
      <w:pStyle w:val="Header"/>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a:extLst/>
                </pic:spPr>
              </pic:pic>
            </a:graphicData>
          </a:graphic>
        </wp:inline>
      </w:drawing>
    </w:r>
    <w:r>
      <w:rPr>
        <w:lang w:val="da-DK"/>
      </w:rPr>
      <w:tab/>
    </w:r>
    <w:r>
      <w:rPr>
        <w:lang w:val="da-DK"/>
      </w:rPr>
      <w:tab/>
    </w:r>
    <w:r>
      <w:rPr>
        <w:lang w:val="da-DK"/>
      </w:rPr>
      <w:tab/>
    </w:r>
    <w:r>
      <w:rPr>
        <w:lang w:val="da-DK"/>
      </w:rPr>
      <w:tab/>
    </w:r>
    <w:r>
      <w:rPr>
        <w:lang w:val="da-DK"/>
      </w:rPr>
      <w:tab/>
      <w:t xml:space="preserve">      TIAREM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2609DF" w:rsidRDefault="002609DF"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2609DF" w:rsidRDefault="002609DF" w:rsidP="00C55714"/>
  <w:p w14:paraId="0A5FE3EB" w14:textId="77777777" w:rsidR="002609DF" w:rsidRDefault="002609DF" w:rsidP="00C55714">
    <w:pPr>
      <w:numPr>
        <w:ins w:id="113" w:author="Frants Christensen" w:date="2012-01-09T17:31:00Z"/>
      </w:numPr>
    </w:pPr>
  </w:p>
  <w:p w14:paraId="1BB763F3" w14:textId="77777777" w:rsidR="002609DF" w:rsidRDefault="002609DF" w:rsidP="00C55714">
    <w:pPr>
      <w:numPr>
        <w:ins w:id="114" w:author="Frants Christensen" w:date="2012-01-09T17:31:00Z"/>
      </w:numPr>
    </w:pPr>
  </w:p>
  <w:p w14:paraId="65820FE1" w14:textId="77777777" w:rsidR="002609DF" w:rsidRDefault="002609DF" w:rsidP="00C55714">
    <w:pPr>
      <w:numPr>
        <w:ins w:id="115" w:author="Frants Christensen" w:date="2012-01-09T17:31:00Z"/>
      </w:numPr>
    </w:pPr>
  </w:p>
  <w:p w14:paraId="49A82A31" w14:textId="77777777" w:rsidR="002609DF" w:rsidRDefault="002609DF" w:rsidP="00C55714">
    <w:pPr>
      <w:numPr>
        <w:ins w:id="116" w:author="Frants Christensen" w:date="2012-01-09T17:31:00Z"/>
      </w:numPr>
    </w:pPr>
  </w:p>
  <w:p w14:paraId="53677284" w14:textId="77777777" w:rsidR="002609DF" w:rsidRDefault="002609DF" w:rsidP="00C55714">
    <w:pPr>
      <w:numPr>
        <w:ins w:id="117" w:author="Frants Christensen" w:date="2012-01-09T17:38:00Z"/>
      </w:numPr>
    </w:pPr>
  </w:p>
  <w:p w14:paraId="42A10E31" w14:textId="77777777" w:rsidR="002609DF" w:rsidRDefault="002609DF" w:rsidP="00C55714">
    <w:pPr>
      <w:numPr>
        <w:ins w:id="118" w:author="Frants Christensen" w:date="2012-01-09T17:38:00Z"/>
      </w:numPr>
    </w:pPr>
  </w:p>
  <w:p w14:paraId="37AA3848" w14:textId="77777777" w:rsidR="002609DF" w:rsidRDefault="002609DF" w:rsidP="00C55714">
    <w:pPr>
      <w:numPr>
        <w:ins w:id="119" w:author="Frants Christensen" w:date="2012-01-09T17:48:00Z"/>
      </w:numPr>
    </w:pPr>
  </w:p>
  <w:p w14:paraId="183DEAC4" w14:textId="77777777" w:rsidR="002609DF" w:rsidRDefault="002609DF" w:rsidP="00C55714">
    <w:pPr>
      <w:numPr>
        <w:ins w:id="120" w:author="Frants Christensen" w:date="2012-01-09T17:48:00Z"/>
      </w:numPr>
    </w:pPr>
  </w:p>
  <w:p w14:paraId="1A64150E" w14:textId="77777777" w:rsidR="002609DF" w:rsidRDefault="002609DF" w:rsidP="00C55714">
    <w:pPr>
      <w:numPr>
        <w:ins w:id="121" w:author="Frants Christensen" w:date="2012-01-09T18:10:00Z"/>
      </w:numPr>
    </w:pPr>
  </w:p>
  <w:p w14:paraId="0C88883D" w14:textId="77777777" w:rsidR="002609DF" w:rsidRDefault="002609DF" w:rsidP="00C55714">
    <w:pPr>
      <w:numPr>
        <w:ins w:id="122" w:author="Frants Christensen" w:date="2012-01-09T18:10:00Z"/>
      </w:numPr>
    </w:pPr>
  </w:p>
  <w:p w14:paraId="6CDF50F1" w14:textId="77777777" w:rsidR="002609DF" w:rsidRDefault="002609DF" w:rsidP="00C55714">
    <w:pPr>
      <w:numPr>
        <w:ins w:id="123" w:author="Frants Christensen" w:date="2012-01-09T18:10:00Z"/>
      </w:numPr>
    </w:pPr>
  </w:p>
  <w:p w14:paraId="4E312403" w14:textId="77777777" w:rsidR="002609DF" w:rsidRDefault="002609DF" w:rsidP="00C55714">
    <w:pPr>
      <w:numPr>
        <w:ins w:id="124" w:author="Frants Christensen" w:date="2012-01-09T18:24:00Z"/>
      </w:numPr>
    </w:pPr>
  </w:p>
  <w:p w14:paraId="4E3F67AC" w14:textId="77777777" w:rsidR="002609DF" w:rsidRDefault="002609DF" w:rsidP="00C55714"/>
  <w:p w14:paraId="7179107E" w14:textId="77777777" w:rsidR="002609DF" w:rsidRDefault="002609DF" w:rsidP="00C55714">
    <w:pPr>
      <w:numPr>
        <w:ins w:id="125" w:author="Frants Christensen" w:date="2012-01-10T13:16:00Z"/>
      </w:numPr>
    </w:pPr>
  </w:p>
  <w:p w14:paraId="4C7A97E6" w14:textId="77777777" w:rsidR="002609DF" w:rsidRDefault="002609DF" w:rsidP="00C55714">
    <w:pPr>
      <w:numPr>
        <w:ins w:id="126" w:author="Frants Christensen" w:date="2012-01-10T13:29:00Z"/>
      </w:numPr>
    </w:pPr>
  </w:p>
  <w:p w14:paraId="16224293" w14:textId="77777777" w:rsidR="002609DF" w:rsidRDefault="002609DF" w:rsidP="00C55714">
    <w:pPr>
      <w:numPr>
        <w:ins w:id="127" w:author="Frants Christensen" w:date="2012-01-10T13:34:00Z"/>
      </w:numPr>
    </w:pPr>
  </w:p>
  <w:p w14:paraId="3B60CA15" w14:textId="77777777" w:rsidR="002609DF" w:rsidRDefault="002609DF" w:rsidP="00C55714">
    <w:pPr>
      <w:numPr>
        <w:ins w:id="128" w:author="Frants Christensen" w:date="2012-01-10T13:34:00Z"/>
      </w:numPr>
    </w:pPr>
  </w:p>
  <w:p w14:paraId="0B3568D0" w14:textId="77777777" w:rsidR="002609DF" w:rsidRDefault="002609DF" w:rsidP="00C55714">
    <w:pPr>
      <w:numPr>
        <w:ins w:id="129" w:author="Frants Christensen" w:date="2012-01-10T13:44:00Z"/>
      </w:numPr>
    </w:pPr>
  </w:p>
  <w:p w14:paraId="1B02BD98" w14:textId="77777777" w:rsidR="002609DF" w:rsidRDefault="002609DF" w:rsidP="00C55714">
    <w:pPr>
      <w:numPr>
        <w:ins w:id="130" w:author="Frants Christensen" w:date="2012-01-10T13:44:00Z"/>
      </w:numPr>
    </w:pPr>
  </w:p>
  <w:p w14:paraId="53303560" w14:textId="77777777" w:rsidR="002609DF" w:rsidRDefault="002609DF" w:rsidP="00C55714"/>
  <w:p w14:paraId="7B7C96D0" w14:textId="77777777" w:rsidR="002609DF" w:rsidRDefault="002609DF" w:rsidP="00C55714"/>
  <w:p w14:paraId="75B29BD3" w14:textId="77777777" w:rsidR="002609DF" w:rsidRDefault="002609DF" w:rsidP="00C55714"/>
  <w:p w14:paraId="6010EE01" w14:textId="77777777" w:rsidR="002609DF" w:rsidRDefault="002609DF" w:rsidP="00C55714"/>
  <w:p w14:paraId="04877C0D" w14:textId="77777777" w:rsidR="002609DF" w:rsidRDefault="002609DF" w:rsidP="00C55714"/>
  <w:p w14:paraId="5CAEB079" w14:textId="77777777" w:rsidR="002609DF" w:rsidRDefault="002609DF" w:rsidP="00C55714"/>
  <w:p w14:paraId="34B5032D" w14:textId="77777777" w:rsidR="002609DF" w:rsidRDefault="002609DF" w:rsidP="00C55714"/>
  <w:p w14:paraId="1F479A6F" w14:textId="77777777" w:rsidR="002609DF" w:rsidRDefault="002609DF" w:rsidP="00C55714"/>
  <w:p w14:paraId="18FC59EF" w14:textId="77777777" w:rsidR="002609DF" w:rsidRDefault="002609DF" w:rsidP="00C55714"/>
  <w:p w14:paraId="2412F5DA" w14:textId="77777777" w:rsidR="002609DF" w:rsidRDefault="002609DF" w:rsidP="00C55714"/>
  <w:p w14:paraId="066E5F60" w14:textId="77777777" w:rsidR="002609DF" w:rsidRDefault="002609DF" w:rsidP="00C55714"/>
  <w:p w14:paraId="534D9BAC" w14:textId="77777777" w:rsidR="002609DF" w:rsidRDefault="002609DF" w:rsidP="00C55714"/>
  <w:p w14:paraId="6359FF5B" w14:textId="77777777" w:rsidR="002609DF" w:rsidRDefault="002609DF" w:rsidP="00C55714"/>
  <w:p w14:paraId="0EA63927" w14:textId="77777777" w:rsidR="002609DF" w:rsidRDefault="002609DF" w:rsidP="00C55714"/>
  <w:p w14:paraId="19EB40A5" w14:textId="77777777" w:rsidR="002609DF" w:rsidRDefault="002609DF" w:rsidP="00C55714"/>
  <w:p w14:paraId="711BCB9C" w14:textId="77777777" w:rsidR="002609DF" w:rsidRDefault="002609DF" w:rsidP="00C55714"/>
  <w:p w14:paraId="525F1F6C" w14:textId="77777777" w:rsidR="002609DF" w:rsidRDefault="002609DF" w:rsidP="00C55714"/>
  <w:p w14:paraId="264566E6" w14:textId="77777777" w:rsidR="002609DF" w:rsidRDefault="002609DF" w:rsidP="00C55714"/>
  <w:p w14:paraId="4F895846" w14:textId="77777777" w:rsidR="002609DF" w:rsidRDefault="002609DF" w:rsidP="00C55714"/>
  <w:p w14:paraId="630C63A6" w14:textId="77777777" w:rsidR="002609DF" w:rsidRDefault="002609DF" w:rsidP="00C55714"/>
  <w:p w14:paraId="6D57B88F" w14:textId="77777777" w:rsidR="002609DF" w:rsidRDefault="002609DF" w:rsidP="00C55714"/>
  <w:p w14:paraId="59503D4F" w14:textId="77777777" w:rsidR="002609DF" w:rsidRDefault="002609DF" w:rsidP="00C55714"/>
  <w:p w14:paraId="764CE72C" w14:textId="77777777" w:rsidR="002609DF" w:rsidRDefault="002609DF" w:rsidP="00C55714"/>
  <w:p w14:paraId="7F4D7D44" w14:textId="77777777" w:rsidR="002609DF" w:rsidRDefault="002609DF" w:rsidP="00C55714"/>
  <w:p w14:paraId="5ACB8453" w14:textId="77777777" w:rsidR="002609DF" w:rsidRDefault="002609DF" w:rsidP="00C55714"/>
  <w:p w14:paraId="4CA05046" w14:textId="77777777" w:rsidR="002609DF" w:rsidRDefault="002609DF" w:rsidP="00C55714"/>
  <w:p w14:paraId="3D346B64" w14:textId="77777777" w:rsidR="002609DF" w:rsidRDefault="002609DF" w:rsidP="00C55714"/>
  <w:p w14:paraId="1F08ACA1" w14:textId="77777777" w:rsidR="002609DF" w:rsidRDefault="002609DF" w:rsidP="00C55714"/>
  <w:p w14:paraId="2AD3530A" w14:textId="77777777" w:rsidR="002609DF" w:rsidRDefault="002609DF" w:rsidP="00C55714"/>
  <w:p w14:paraId="0825631B" w14:textId="77777777" w:rsidR="002609DF" w:rsidRDefault="002609DF" w:rsidP="00C55714"/>
  <w:p w14:paraId="1D57A654" w14:textId="77777777" w:rsidR="002609DF" w:rsidRDefault="002609DF" w:rsidP="00C55714"/>
  <w:p w14:paraId="46949BBD" w14:textId="77777777" w:rsidR="002609DF" w:rsidRDefault="002609DF" w:rsidP="00C55714"/>
  <w:p w14:paraId="4E27767A" w14:textId="77777777" w:rsidR="002609DF" w:rsidRDefault="002609DF" w:rsidP="00C55714"/>
  <w:p w14:paraId="5AF917D6" w14:textId="77777777" w:rsidR="002609DF" w:rsidRDefault="002609DF" w:rsidP="00C55714"/>
  <w:p w14:paraId="21144DB4" w14:textId="77777777" w:rsidR="002609DF" w:rsidRDefault="002609DF" w:rsidP="00C55714"/>
  <w:p w14:paraId="22F5A784" w14:textId="77777777" w:rsidR="002609DF" w:rsidRDefault="002609DF" w:rsidP="00C55714"/>
  <w:p w14:paraId="4528447A" w14:textId="77777777" w:rsidR="002609DF" w:rsidRDefault="002609DF" w:rsidP="00C55714"/>
  <w:p w14:paraId="34D7C7C6" w14:textId="77777777" w:rsidR="002609DF" w:rsidRDefault="002609DF" w:rsidP="00C55714"/>
  <w:p w14:paraId="5517CD65" w14:textId="77777777" w:rsidR="002609DF" w:rsidRDefault="002609DF" w:rsidP="00C55714"/>
  <w:p w14:paraId="0D2F8D10" w14:textId="77777777" w:rsidR="002609DF" w:rsidRDefault="002609DF" w:rsidP="00C55714"/>
  <w:p w14:paraId="74434B78" w14:textId="77777777" w:rsidR="002609DF" w:rsidRDefault="002609DF" w:rsidP="00C55714"/>
  <w:p w14:paraId="1CCCA2D5" w14:textId="77777777" w:rsidR="002609DF" w:rsidRDefault="002609DF" w:rsidP="00C55714"/>
  <w:p w14:paraId="5B00E39B" w14:textId="77777777" w:rsidR="002609DF" w:rsidRDefault="002609DF" w:rsidP="00C55714"/>
  <w:p w14:paraId="73A7275D" w14:textId="77777777" w:rsidR="002609DF" w:rsidRDefault="002609DF" w:rsidP="00C55714"/>
  <w:p w14:paraId="680B64AE" w14:textId="77777777" w:rsidR="002609DF" w:rsidRDefault="002609DF" w:rsidP="00C55714"/>
  <w:p w14:paraId="1D442270" w14:textId="77777777" w:rsidR="002609DF" w:rsidRDefault="002609DF" w:rsidP="00C55714"/>
  <w:p w14:paraId="52E759A4" w14:textId="77777777" w:rsidR="002609DF" w:rsidRDefault="002609DF" w:rsidP="00C55714"/>
  <w:p w14:paraId="0A9F4188" w14:textId="77777777" w:rsidR="002609DF" w:rsidRDefault="002609DF" w:rsidP="00C55714"/>
  <w:p w14:paraId="003A2114" w14:textId="77777777" w:rsidR="002609DF" w:rsidRDefault="002609DF" w:rsidP="00C55714"/>
  <w:p w14:paraId="6A8A67FD" w14:textId="77777777" w:rsidR="002609DF" w:rsidRDefault="002609DF" w:rsidP="00C55714"/>
  <w:p w14:paraId="41FA61F5" w14:textId="77777777" w:rsidR="002609DF" w:rsidRDefault="002609DF" w:rsidP="00C55714"/>
  <w:p w14:paraId="6FB2BB9A" w14:textId="77777777" w:rsidR="002609DF" w:rsidRDefault="002609DF" w:rsidP="00C55714"/>
  <w:p w14:paraId="546D4586" w14:textId="77777777" w:rsidR="002609DF" w:rsidRDefault="002609DF" w:rsidP="00C55714"/>
  <w:p w14:paraId="1F601DA9" w14:textId="77777777" w:rsidR="002609DF" w:rsidRDefault="002609DF" w:rsidP="00C55714"/>
  <w:p w14:paraId="39EA86B8" w14:textId="77777777" w:rsidR="002609DF" w:rsidRDefault="002609DF" w:rsidP="00C55714"/>
  <w:p w14:paraId="19BF9D6B" w14:textId="77777777" w:rsidR="002609DF" w:rsidRDefault="002609DF" w:rsidP="00C55714"/>
  <w:p w14:paraId="729204DD" w14:textId="77777777" w:rsidR="002609DF" w:rsidRDefault="002609DF"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1169"/>
    <w:multiLevelType w:val="hybridMultilevel"/>
    <w:tmpl w:val="B91021FA"/>
    <w:lvl w:ilvl="0" w:tplc="FC9C7E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545EF"/>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96072C4"/>
    <w:multiLevelType w:val="hybridMultilevel"/>
    <w:tmpl w:val="C9A0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301B1"/>
    <w:multiLevelType w:val="hybridMultilevel"/>
    <w:tmpl w:val="C62AAD32"/>
    <w:lvl w:ilvl="0" w:tplc="7F7AE17A">
      <w:start w:val="1"/>
      <w:numFmt w:val="bullet"/>
      <w:lvlText w:val="-"/>
      <w:lvlJc w:val="left"/>
      <w:pPr>
        <w:ind w:left="720" w:hanging="360"/>
      </w:pPr>
      <w:rPr>
        <w:rFonts w:ascii="Times New Roman" w:eastAsia="SimSu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D3444"/>
    <w:multiLevelType w:val="multilevel"/>
    <w:tmpl w:val="DE0C373C"/>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BC955A1"/>
    <w:multiLevelType w:val="hybridMultilevel"/>
    <w:tmpl w:val="E96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4BE"/>
    <w:multiLevelType w:val="hybridMultilevel"/>
    <w:tmpl w:val="FA624C34"/>
    <w:lvl w:ilvl="0" w:tplc="901AD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0"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11"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F753D1"/>
    <w:multiLevelType w:val="hybridMultilevel"/>
    <w:tmpl w:val="90BCF6C0"/>
    <w:lvl w:ilvl="0" w:tplc="3D80CB5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796B47BD"/>
    <w:multiLevelType w:val="hybridMultilevel"/>
    <w:tmpl w:val="0FE0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num>
  <w:num w:numId="3">
    <w:abstractNumId w:val="10"/>
  </w:num>
  <w:num w:numId="4">
    <w:abstractNumId w:val="8"/>
  </w:num>
  <w:num w:numId="5">
    <w:abstractNumId w:val="11"/>
  </w:num>
  <w:num w:numId="6">
    <w:abstractNumId w:val="5"/>
  </w:num>
  <w:num w:numId="7">
    <w:abstractNumId w:val="5"/>
  </w:num>
  <w:num w:numId="8">
    <w:abstractNumId w:val="2"/>
  </w:num>
  <w:num w:numId="9">
    <w:abstractNumId w:val="5"/>
  </w:num>
  <w:num w:numId="10">
    <w:abstractNumId w:val="5"/>
  </w:num>
  <w:num w:numId="11">
    <w:abstractNumId w:val="5"/>
  </w:num>
  <w:num w:numId="12">
    <w:abstractNumId w:val="5"/>
  </w:num>
  <w:num w:numId="13">
    <w:abstractNumId w:val="7"/>
  </w:num>
  <w:num w:numId="14">
    <w:abstractNumId w:val="14"/>
  </w:num>
  <w:num w:numId="15">
    <w:abstractNumId w:val="3"/>
  </w:num>
  <w:num w:numId="16">
    <w:abstractNumId w:val="0"/>
  </w:num>
  <w:num w:numId="17">
    <w:abstractNumId w:val="1"/>
  </w:num>
  <w:num w:numId="18">
    <w:abstractNumId w:val="6"/>
  </w:num>
  <w:num w:numId="19">
    <w:abstractNumId w:val="4"/>
  </w:num>
  <w:num w:numId="2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CE"/>
    <w:rsid w:val="00000483"/>
    <w:rsid w:val="000008AA"/>
    <w:rsid w:val="00000E0E"/>
    <w:rsid w:val="00003EE7"/>
    <w:rsid w:val="000051C7"/>
    <w:rsid w:val="00006588"/>
    <w:rsid w:val="00022863"/>
    <w:rsid w:val="00022B74"/>
    <w:rsid w:val="00025EA6"/>
    <w:rsid w:val="0002711D"/>
    <w:rsid w:val="0003045B"/>
    <w:rsid w:val="00030B15"/>
    <w:rsid w:val="00031E60"/>
    <w:rsid w:val="00035A6C"/>
    <w:rsid w:val="000375E9"/>
    <w:rsid w:val="0004031F"/>
    <w:rsid w:val="00041339"/>
    <w:rsid w:val="00042077"/>
    <w:rsid w:val="000446CD"/>
    <w:rsid w:val="00044F91"/>
    <w:rsid w:val="00045E1B"/>
    <w:rsid w:val="0004673F"/>
    <w:rsid w:val="00046B88"/>
    <w:rsid w:val="00053569"/>
    <w:rsid w:val="000542F5"/>
    <w:rsid w:val="0005583D"/>
    <w:rsid w:val="00055FFC"/>
    <w:rsid w:val="0005638C"/>
    <w:rsid w:val="00057193"/>
    <w:rsid w:val="00061544"/>
    <w:rsid w:val="00063077"/>
    <w:rsid w:val="0006528C"/>
    <w:rsid w:val="00066E2F"/>
    <w:rsid w:val="0007252E"/>
    <w:rsid w:val="0007533D"/>
    <w:rsid w:val="00075F9B"/>
    <w:rsid w:val="00080325"/>
    <w:rsid w:val="000804B3"/>
    <w:rsid w:val="00080D92"/>
    <w:rsid w:val="00082E71"/>
    <w:rsid w:val="00083C9F"/>
    <w:rsid w:val="00084A9A"/>
    <w:rsid w:val="00091F1C"/>
    <w:rsid w:val="000973A5"/>
    <w:rsid w:val="000979A8"/>
    <w:rsid w:val="000A14F2"/>
    <w:rsid w:val="000A4BB6"/>
    <w:rsid w:val="000A4CEB"/>
    <w:rsid w:val="000A7BE9"/>
    <w:rsid w:val="000B0F5A"/>
    <w:rsid w:val="000C0386"/>
    <w:rsid w:val="000C2174"/>
    <w:rsid w:val="000C45B6"/>
    <w:rsid w:val="000C5DDC"/>
    <w:rsid w:val="000C682F"/>
    <w:rsid w:val="000C69F0"/>
    <w:rsid w:val="000C6DC7"/>
    <w:rsid w:val="000D051C"/>
    <w:rsid w:val="000D19AF"/>
    <w:rsid w:val="000D2982"/>
    <w:rsid w:val="000E0298"/>
    <w:rsid w:val="000E23C1"/>
    <w:rsid w:val="000E3355"/>
    <w:rsid w:val="000E419F"/>
    <w:rsid w:val="000E4A96"/>
    <w:rsid w:val="000E786A"/>
    <w:rsid w:val="000F0EAA"/>
    <w:rsid w:val="000F586A"/>
    <w:rsid w:val="001017BE"/>
    <w:rsid w:val="001022D0"/>
    <w:rsid w:val="001042B0"/>
    <w:rsid w:val="00105ED5"/>
    <w:rsid w:val="00111E12"/>
    <w:rsid w:val="00112DFD"/>
    <w:rsid w:val="00113ECF"/>
    <w:rsid w:val="00114641"/>
    <w:rsid w:val="001146A8"/>
    <w:rsid w:val="001156F5"/>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2AE2"/>
    <w:rsid w:val="001639E1"/>
    <w:rsid w:val="00164244"/>
    <w:rsid w:val="00164E73"/>
    <w:rsid w:val="00170A74"/>
    <w:rsid w:val="00173755"/>
    <w:rsid w:val="001737F7"/>
    <w:rsid w:val="001750D5"/>
    <w:rsid w:val="001777F2"/>
    <w:rsid w:val="00186596"/>
    <w:rsid w:val="001918D9"/>
    <w:rsid w:val="00193A81"/>
    <w:rsid w:val="001940D7"/>
    <w:rsid w:val="00195B60"/>
    <w:rsid w:val="00197E52"/>
    <w:rsid w:val="001A01A1"/>
    <w:rsid w:val="001A3B88"/>
    <w:rsid w:val="001A47C7"/>
    <w:rsid w:val="001A7541"/>
    <w:rsid w:val="001B14B4"/>
    <w:rsid w:val="001B18B1"/>
    <w:rsid w:val="001B26B1"/>
    <w:rsid w:val="001B3901"/>
    <w:rsid w:val="001C0773"/>
    <w:rsid w:val="001C1276"/>
    <w:rsid w:val="001C1863"/>
    <w:rsid w:val="001C2D89"/>
    <w:rsid w:val="001C34E9"/>
    <w:rsid w:val="001C424C"/>
    <w:rsid w:val="001C4C6F"/>
    <w:rsid w:val="001C57E7"/>
    <w:rsid w:val="001D1863"/>
    <w:rsid w:val="001D198A"/>
    <w:rsid w:val="001D3A83"/>
    <w:rsid w:val="001D3B03"/>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06FE1"/>
    <w:rsid w:val="00210ABC"/>
    <w:rsid w:val="00212745"/>
    <w:rsid w:val="0021503D"/>
    <w:rsid w:val="0021602A"/>
    <w:rsid w:val="00216B62"/>
    <w:rsid w:val="00217742"/>
    <w:rsid w:val="00217BEF"/>
    <w:rsid w:val="00220747"/>
    <w:rsid w:val="00231B0C"/>
    <w:rsid w:val="00232B50"/>
    <w:rsid w:val="002330CA"/>
    <w:rsid w:val="00233CB5"/>
    <w:rsid w:val="002348B4"/>
    <w:rsid w:val="0023695B"/>
    <w:rsid w:val="00237A5D"/>
    <w:rsid w:val="00241A43"/>
    <w:rsid w:val="00241CEF"/>
    <w:rsid w:val="002446D3"/>
    <w:rsid w:val="00244AA9"/>
    <w:rsid w:val="00246392"/>
    <w:rsid w:val="0024675D"/>
    <w:rsid w:val="00251851"/>
    <w:rsid w:val="00251E4F"/>
    <w:rsid w:val="00253CD1"/>
    <w:rsid w:val="002544C0"/>
    <w:rsid w:val="0026026B"/>
    <w:rsid w:val="002609DF"/>
    <w:rsid w:val="002612D6"/>
    <w:rsid w:val="00261410"/>
    <w:rsid w:val="00262839"/>
    <w:rsid w:val="00267CA9"/>
    <w:rsid w:val="00267F55"/>
    <w:rsid w:val="00275696"/>
    <w:rsid w:val="002778C4"/>
    <w:rsid w:val="002813FE"/>
    <w:rsid w:val="002819B8"/>
    <w:rsid w:val="002861F4"/>
    <w:rsid w:val="00287D5C"/>
    <w:rsid w:val="0029089C"/>
    <w:rsid w:val="00297A93"/>
    <w:rsid w:val="002A2D89"/>
    <w:rsid w:val="002A3694"/>
    <w:rsid w:val="002A7094"/>
    <w:rsid w:val="002B3B8C"/>
    <w:rsid w:val="002C0225"/>
    <w:rsid w:val="002C2253"/>
    <w:rsid w:val="002C29E6"/>
    <w:rsid w:val="002C4A9E"/>
    <w:rsid w:val="002D1677"/>
    <w:rsid w:val="002D214C"/>
    <w:rsid w:val="002D266D"/>
    <w:rsid w:val="002D35D2"/>
    <w:rsid w:val="002D6E9F"/>
    <w:rsid w:val="002E00D2"/>
    <w:rsid w:val="002E1EC3"/>
    <w:rsid w:val="002E48EE"/>
    <w:rsid w:val="002E6674"/>
    <w:rsid w:val="002F0B11"/>
    <w:rsid w:val="002F5886"/>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78B6"/>
    <w:rsid w:val="00350A07"/>
    <w:rsid w:val="00356617"/>
    <w:rsid w:val="003569C0"/>
    <w:rsid w:val="00356D65"/>
    <w:rsid w:val="00357904"/>
    <w:rsid w:val="00362E96"/>
    <w:rsid w:val="003630A2"/>
    <w:rsid w:val="00367230"/>
    <w:rsid w:val="00367721"/>
    <w:rsid w:val="003710DD"/>
    <w:rsid w:val="0037446B"/>
    <w:rsid w:val="00375322"/>
    <w:rsid w:val="00392235"/>
    <w:rsid w:val="00392437"/>
    <w:rsid w:val="003935B5"/>
    <w:rsid w:val="003942FF"/>
    <w:rsid w:val="00396C60"/>
    <w:rsid w:val="00397062"/>
    <w:rsid w:val="003A2234"/>
    <w:rsid w:val="003A52B3"/>
    <w:rsid w:val="003A61A8"/>
    <w:rsid w:val="003A6E5F"/>
    <w:rsid w:val="003B148F"/>
    <w:rsid w:val="003B237B"/>
    <w:rsid w:val="003B431B"/>
    <w:rsid w:val="003B45DB"/>
    <w:rsid w:val="003C11C4"/>
    <w:rsid w:val="003C1808"/>
    <w:rsid w:val="003C2646"/>
    <w:rsid w:val="003C5927"/>
    <w:rsid w:val="003C65DF"/>
    <w:rsid w:val="003D3B0B"/>
    <w:rsid w:val="003D5BE3"/>
    <w:rsid w:val="003D69E1"/>
    <w:rsid w:val="003D6D3A"/>
    <w:rsid w:val="003E216B"/>
    <w:rsid w:val="003E3F86"/>
    <w:rsid w:val="003E5480"/>
    <w:rsid w:val="003E64D0"/>
    <w:rsid w:val="003E68E4"/>
    <w:rsid w:val="003E7D29"/>
    <w:rsid w:val="003F03CC"/>
    <w:rsid w:val="003F19E4"/>
    <w:rsid w:val="003F1D0A"/>
    <w:rsid w:val="003F2512"/>
    <w:rsid w:val="003F2527"/>
    <w:rsid w:val="003F2D48"/>
    <w:rsid w:val="003F42AB"/>
    <w:rsid w:val="003F700A"/>
    <w:rsid w:val="00400AB5"/>
    <w:rsid w:val="00400F1B"/>
    <w:rsid w:val="004011B2"/>
    <w:rsid w:val="00404059"/>
    <w:rsid w:val="0040787D"/>
    <w:rsid w:val="00410F1E"/>
    <w:rsid w:val="00411482"/>
    <w:rsid w:val="00417178"/>
    <w:rsid w:val="00420B94"/>
    <w:rsid w:val="00422975"/>
    <w:rsid w:val="00425A0F"/>
    <w:rsid w:val="004265B6"/>
    <w:rsid w:val="00426BF5"/>
    <w:rsid w:val="00427710"/>
    <w:rsid w:val="00433C8E"/>
    <w:rsid w:val="004344BB"/>
    <w:rsid w:val="0043452A"/>
    <w:rsid w:val="004376A4"/>
    <w:rsid w:val="004376A7"/>
    <w:rsid w:val="00440CB6"/>
    <w:rsid w:val="00447373"/>
    <w:rsid w:val="00451D35"/>
    <w:rsid w:val="00452EFB"/>
    <w:rsid w:val="00453391"/>
    <w:rsid w:val="00454899"/>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9"/>
    <w:rsid w:val="00495191"/>
    <w:rsid w:val="004976AE"/>
    <w:rsid w:val="004A024F"/>
    <w:rsid w:val="004A0AA8"/>
    <w:rsid w:val="004A31A7"/>
    <w:rsid w:val="004A39F1"/>
    <w:rsid w:val="004A49D8"/>
    <w:rsid w:val="004B1FD3"/>
    <w:rsid w:val="004B2F07"/>
    <w:rsid w:val="004B41AC"/>
    <w:rsid w:val="004B46AA"/>
    <w:rsid w:val="004B71DB"/>
    <w:rsid w:val="004B7695"/>
    <w:rsid w:val="004B7FA2"/>
    <w:rsid w:val="004C01C8"/>
    <w:rsid w:val="004C13C2"/>
    <w:rsid w:val="004C44F0"/>
    <w:rsid w:val="004C6807"/>
    <w:rsid w:val="004C6940"/>
    <w:rsid w:val="004D245B"/>
    <w:rsid w:val="004D5C6B"/>
    <w:rsid w:val="004E0C75"/>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12097"/>
    <w:rsid w:val="005138C3"/>
    <w:rsid w:val="00515E21"/>
    <w:rsid w:val="00516195"/>
    <w:rsid w:val="00516923"/>
    <w:rsid w:val="005245C3"/>
    <w:rsid w:val="00527247"/>
    <w:rsid w:val="005279E9"/>
    <w:rsid w:val="005313E4"/>
    <w:rsid w:val="00531A08"/>
    <w:rsid w:val="00533E8F"/>
    <w:rsid w:val="00534589"/>
    <w:rsid w:val="00534C45"/>
    <w:rsid w:val="0053665B"/>
    <w:rsid w:val="00536F27"/>
    <w:rsid w:val="00537BCF"/>
    <w:rsid w:val="00544CE1"/>
    <w:rsid w:val="00545C97"/>
    <w:rsid w:val="0054672A"/>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7793C"/>
    <w:rsid w:val="00580A45"/>
    <w:rsid w:val="00581B1B"/>
    <w:rsid w:val="00582D1B"/>
    <w:rsid w:val="0058408F"/>
    <w:rsid w:val="00585DB3"/>
    <w:rsid w:val="00586B43"/>
    <w:rsid w:val="00586FBF"/>
    <w:rsid w:val="00594C2D"/>
    <w:rsid w:val="005970DB"/>
    <w:rsid w:val="005A43BE"/>
    <w:rsid w:val="005A4A2A"/>
    <w:rsid w:val="005B268A"/>
    <w:rsid w:val="005B3732"/>
    <w:rsid w:val="005C000F"/>
    <w:rsid w:val="005C1088"/>
    <w:rsid w:val="005C1CD7"/>
    <w:rsid w:val="005C1D53"/>
    <w:rsid w:val="005C343D"/>
    <w:rsid w:val="005D3D5B"/>
    <w:rsid w:val="005D4065"/>
    <w:rsid w:val="005D5F93"/>
    <w:rsid w:val="005D661A"/>
    <w:rsid w:val="005E2EC7"/>
    <w:rsid w:val="005F0E7E"/>
    <w:rsid w:val="005F6288"/>
    <w:rsid w:val="005F721E"/>
    <w:rsid w:val="005F7A5D"/>
    <w:rsid w:val="00600442"/>
    <w:rsid w:val="00602A6F"/>
    <w:rsid w:val="006031EE"/>
    <w:rsid w:val="006076F1"/>
    <w:rsid w:val="00611A1B"/>
    <w:rsid w:val="00617710"/>
    <w:rsid w:val="006214F7"/>
    <w:rsid w:val="00622DD3"/>
    <w:rsid w:val="006277C8"/>
    <w:rsid w:val="006307FE"/>
    <w:rsid w:val="00640615"/>
    <w:rsid w:val="006471FC"/>
    <w:rsid w:val="00650081"/>
    <w:rsid w:val="006507E5"/>
    <w:rsid w:val="00652A7A"/>
    <w:rsid w:val="006539DE"/>
    <w:rsid w:val="00661513"/>
    <w:rsid w:val="0066282C"/>
    <w:rsid w:val="0067055C"/>
    <w:rsid w:val="00673587"/>
    <w:rsid w:val="00673A48"/>
    <w:rsid w:val="0067407B"/>
    <w:rsid w:val="00674165"/>
    <w:rsid w:val="0067652D"/>
    <w:rsid w:val="00677E5C"/>
    <w:rsid w:val="00681EE1"/>
    <w:rsid w:val="00683F4B"/>
    <w:rsid w:val="00685A99"/>
    <w:rsid w:val="00687B2C"/>
    <w:rsid w:val="00687DD7"/>
    <w:rsid w:val="006917DE"/>
    <w:rsid w:val="00691C77"/>
    <w:rsid w:val="006922A0"/>
    <w:rsid w:val="006928FA"/>
    <w:rsid w:val="006942E3"/>
    <w:rsid w:val="00695AC3"/>
    <w:rsid w:val="00696380"/>
    <w:rsid w:val="0069793B"/>
    <w:rsid w:val="00697B91"/>
    <w:rsid w:val="006A381F"/>
    <w:rsid w:val="006A4AEB"/>
    <w:rsid w:val="006B2A98"/>
    <w:rsid w:val="006B4F66"/>
    <w:rsid w:val="006C01F3"/>
    <w:rsid w:val="006C1EFA"/>
    <w:rsid w:val="006C4610"/>
    <w:rsid w:val="006C4E78"/>
    <w:rsid w:val="006C50E4"/>
    <w:rsid w:val="006C5203"/>
    <w:rsid w:val="006C533D"/>
    <w:rsid w:val="006D3034"/>
    <w:rsid w:val="006D4001"/>
    <w:rsid w:val="006D4101"/>
    <w:rsid w:val="006D41D6"/>
    <w:rsid w:val="006D6130"/>
    <w:rsid w:val="006D6538"/>
    <w:rsid w:val="006E0F74"/>
    <w:rsid w:val="006E3158"/>
    <w:rsid w:val="006E3603"/>
    <w:rsid w:val="006F1800"/>
    <w:rsid w:val="006F2D4B"/>
    <w:rsid w:val="006F4C54"/>
    <w:rsid w:val="006F7A18"/>
    <w:rsid w:val="00703A92"/>
    <w:rsid w:val="00705AC0"/>
    <w:rsid w:val="007221DB"/>
    <w:rsid w:val="00724216"/>
    <w:rsid w:val="0073396C"/>
    <w:rsid w:val="0073601E"/>
    <w:rsid w:val="007364EA"/>
    <w:rsid w:val="007375A9"/>
    <w:rsid w:val="00743939"/>
    <w:rsid w:val="00745B34"/>
    <w:rsid w:val="007508F9"/>
    <w:rsid w:val="00751807"/>
    <w:rsid w:val="00751EE3"/>
    <w:rsid w:val="007524E4"/>
    <w:rsid w:val="00764C36"/>
    <w:rsid w:val="00771506"/>
    <w:rsid w:val="00777809"/>
    <w:rsid w:val="00777C3E"/>
    <w:rsid w:val="00781061"/>
    <w:rsid w:val="007849E4"/>
    <w:rsid w:val="00786620"/>
    <w:rsid w:val="00790813"/>
    <w:rsid w:val="00790F6A"/>
    <w:rsid w:val="00793CA3"/>
    <w:rsid w:val="00796326"/>
    <w:rsid w:val="00797F9B"/>
    <w:rsid w:val="007A0107"/>
    <w:rsid w:val="007A1371"/>
    <w:rsid w:val="007A2A04"/>
    <w:rsid w:val="007A3350"/>
    <w:rsid w:val="007A486F"/>
    <w:rsid w:val="007A6186"/>
    <w:rsid w:val="007A7B08"/>
    <w:rsid w:val="007B5434"/>
    <w:rsid w:val="007B66FA"/>
    <w:rsid w:val="007C071B"/>
    <w:rsid w:val="007C2968"/>
    <w:rsid w:val="007C537F"/>
    <w:rsid w:val="007C5421"/>
    <w:rsid w:val="007C5E05"/>
    <w:rsid w:val="007D5BD3"/>
    <w:rsid w:val="007D6ABB"/>
    <w:rsid w:val="007E0DCE"/>
    <w:rsid w:val="007E0E9C"/>
    <w:rsid w:val="007E1065"/>
    <w:rsid w:val="007E5379"/>
    <w:rsid w:val="007E63A2"/>
    <w:rsid w:val="007F2A33"/>
    <w:rsid w:val="00800A1E"/>
    <w:rsid w:val="00803C6C"/>
    <w:rsid w:val="0080598D"/>
    <w:rsid w:val="0081340F"/>
    <w:rsid w:val="00813D54"/>
    <w:rsid w:val="00816C63"/>
    <w:rsid w:val="00817273"/>
    <w:rsid w:val="008253BF"/>
    <w:rsid w:val="00827D64"/>
    <w:rsid w:val="0083110F"/>
    <w:rsid w:val="00832F47"/>
    <w:rsid w:val="00834087"/>
    <w:rsid w:val="0084309B"/>
    <w:rsid w:val="00851804"/>
    <w:rsid w:val="008549EE"/>
    <w:rsid w:val="0086064C"/>
    <w:rsid w:val="0086686B"/>
    <w:rsid w:val="0087175E"/>
    <w:rsid w:val="008803FB"/>
    <w:rsid w:val="00880C5C"/>
    <w:rsid w:val="00881428"/>
    <w:rsid w:val="00885620"/>
    <w:rsid w:val="00890AB5"/>
    <w:rsid w:val="00892D75"/>
    <w:rsid w:val="00892FA0"/>
    <w:rsid w:val="00894575"/>
    <w:rsid w:val="00897638"/>
    <w:rsid w:val="008A07DF"/>
    <w:rsid w:val="008A3518"/>
    <w:rsid w:val="008A3AD9"/>
    <w:rsid w:val="008A4CDA"/>
    <w:rsid w:val="008A634C"/>
    <w:rsid w:val="008A6CD2"/>
    <w:rsid w:val="008A74BE"/>
    <w:rsid w:val="008A7CCA"/>
    <w:rsid w:val="008B0D4F"/>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2B89"/>
    <w:rsid w:val="008D48FC"/>
    <w:rsid w:val="008D7363"/>
    <w:rsid w:val="008E3141"/>
    <w:rsid w:val="008E4633"/>
    <w:rsid w:val="008E5235"/>
    <w:rsid w:val="008E5AF6"/>
    <w:rsid w:val="008F3904"/>
    <w:rsid w:val="008F5826"/>
    <w:rsid w:val="008F659C"/>
    <w:rsid w:val="008F7336"/>
    <w:rsid w:val="00902FE0"/>
    <w:rsid w:val="00903F7C"/>
    <w:rsid w:val="009054DC"/>
    <w:rsid w:val="00910535"/>
    <w:rsid w:val="009150C7"/>
    <w:rsid w:val="00915A81"/>
    <w:rsid w:val="00915C8D"/>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3DCD"/>
    <w:rsid w:val="00956310"/>
    <w:rsid w:val="009611D6"/>
    <w:rsid w:val="00961CC0"/>
    <w:rsid w:val="00963EAD"/>
    <w:rsid w:val="00964CD9"/>
    <w:rsid w:val="00965AE1"/>
    <w:rsid w:val="00966B80"/>
    <w:rsid w:val="00966FAD"/>
    <w:rsid w:val="00972C2A"/>
    <w:rsid w:val="00973249"/>
    <w:rsid w:val="00975000"/>
    <w:rsid w:val="0097551D"/>
    <w:rsid w:val="009762C9"/>
    <w:rsid w:val="00977176"/>
    <w:rsid w:val="0098283A"/>
    <w:rsid w:val="009848EA"/>
    <w:rsid w:val="0099101B"/>
    <w:rsid w:val="009917D2"/>
    <w:rsid w:val="009A1BD2"/>
    <w:rsid w:val="009A50EC"/>
    <w:rsid w:val="009A6C67"/>
    <w:rsid w:val="009B0F8C"/>
    <w:rsid w:val="009B1FF6"/>
    <w:rsid w:val="009B2C7D"/>
    <w:rsid w:val="009B3913"/>
    <w:rsid w:val="009B5B4E"/>
    <w:rsid w:val="009B70B1"/>
    <w:rsid w:val="009D000C"/>
    <w:rsid w:val="009D0936"/>
    <w:rsid w:val="009D1AF3"/>
    <w:rsid w:val="009D43A3"/>
    <w:rsid w:val="009D54A8"/>
    <w:rsid w:val="009D5A50"/>
    <w:rsid w:val="009D6171"/>
    <w:rsid w:val="009D67C4"/>
    <w:rsid w:val="009F133A"/>
    <w:rsid w:val="009F1472"/>
    <w:rsid w:val="009F1FE2"/>
    <w:rsid w:val="009F56FC"/>
    <w:rsid w:val="009F7388"/>
    <w:rsid w:val="009F7B9C"/>
    <w:rsid w:val="00A00765"/>
    <w:rsid w:val="00A0356C"/>
    <w:rsid w:val="00A057BD"/>
    <w:rsid w:val="00A07DDB"/>
    <w:rsid w:val="00A10D99"/>
    <w:rsid w:val="00A112CD"/>
    <w:rsid w:val="00A11C68"/>
    <w:rsid w:val="00A131D4"/>
    <w:rsid w:val="00A13FCD"/>
    <w:rsid w:val="00A16499"/>
    <w:rsid w:val="00A17D6E"/>
    <w:rsid w:val="00A232D7"/>
    <w:rsid w:val="00A251CB"/>
    <w:rsid w:val="00A26975"/>
    <w:rsid w:val="00A26DA7"/>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1CD2"/>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478B"/>
    <w:rsid w:val="00AA5068"/>
    <w:rsid w:val="00AA6087"/>
    <w:rsid w:val="00AA65E7"/>
    <w:rsid w:val="00AB0699"/>
    <w:rsid w:val="00AB3E30"/>
    <w:rsid w:val="00AB5D93"/>
    <w:rsid w:val="00AB6A2F"/>
    <w:rsid w:val="00AC66ED"/>
    <w:rsid w:val="00AC7D4E"/>
    <w:rsid w:val="00AC7F1F"/>
    <w:rsid w:val="00AD25D8"/>
    <w:rsid w:val="00AD3265"/>
    <w:rsid w:val="00AD7310"/>
    <w:rsid w:val="00AD77AC"/>
    <w:rsid w:val="00AE0D7C"/>
    <w:rsid w:val="00AE4088"/>
    <w:rsid w:val="00AE4B7F"/>
    <w:rsid w:val="00AE730B"/>
    <w:rsid w:val="00AF041E"/>
    <w:rsid w:val="00AF2F76"/>
    <w:rsid w:val="00AF3E17"/>
    <w:rsid w:val="00B021FA"/>
    <w:rsid w:val="00B1283D"/>
    <w:rsid w:val="00B14A25"/>
    <w:rsid w:val="00B15A5A"/>
    <w:rsid w:val="00B16DA3"/>
    <w:rsid w:val="00B173CB"/>
    <w:rsid w:val="00B17A5F"/>
    <w:rsid w:val="00B23B1A"/>
    <w:rsid w:val="00B2698A"/>
    <w:rsid w:val="00B26B47"/>
    <w:rsid w:val="00B27A3D"/>
    <w:rsid w:val="00B30E2C"/>
    <w:rsid w:val="00B34A02"/>
    <w:rsid w:val="00B53049"/>
    <w:rsid w:val="00B56F8A"/>
    <w:rsid w:val="00B57E9E"/>
    <w:rsid w:val="00B605C5"/>
    <w:rsid w:val="00B610C3"/>
    <w:rsid w:val="00B6312D"/>
    <w:rsid w:val="00B63330"/>
    <w:rsid w:val="00B6400C"/>
    <w:rsid w:val="00B64666"/>
    <w:rsid w:val="00B672DE"/>
    <w:rsid w:val="00B7145D"/>
    <w:rsid w:val="00B72D3B"/>
    <w:rsid w:val="00B77233"/>
    <w:rsid w:val="00B80C64"/>
    <w:rsid w:val="00B81879"/>
    <w:rsid w:val="00B868F7"/>
    <w:rsid w:val="00B91382"/>
    <w:rsid w:val="00B934D4"/>
    <w:rsid w:val="00B94EA7"/>
    <w:rsid w:val="00B96F51"/>
    <w:rsid w:val="00B9773E"/>
    <w:rsid w:val="00BA014A"/>
    <w:rsid w:val="00BA66EF"/>
    <w:rsid w:val="00BB0118"/>
    <w:rsid w:val="00BB05CA"/>
    <w:rsid w:val="00BB138B"/>
    <w:rsid w:val="00BB2495"/>
    <w:rsid w:val="00BB39C0"/>
    <w:rsid w:val="00BB627D"/>
    <w:rsid w:val="00BB7F13"/>
    <w:rsid w:val="00BC0424"/>
    <w:rsid w:val="00BC1A00"/>
    <w:rsid w:val="00BC2C8D"/>
    <w:rsid w:val="00BC4062"/>
    <w:rsid w:val="00BC417E"/>
    <w:rsid w:val="00BC4722"/>
    <w:rsid w:val="00BD04A1"/>
    <w:rsid w:val="00BD66CA"/>
    <w:rsid w:val="00BD68F2"/>
    <w:rsid w:val="00BE1695"/>
    <w:rsid w:val="00BE192C"/>
    <w:rsid w:val="00BE33FE"/>
    <w:rsid w:val="00BF045F"/>
    <w:rsid w:val="00BF1A86"/>
    <w:rsid w:val="00BF5ABF"/>
    <w:rsid w:val="00BF6254"/>
    <w:rsid w:val="00C01459"/>
    <w:rsid w:val="00C02979"/>
    <w:rsid w:val="00C02D8D"/>
    <w:rsid w:val="00C066F5"/>
    <w:rsid w:val="00C15837"/>
    <w:rsid w:val="00C162CE"/>
    <w:rsid w:val="00C22DFE"/>
    <w:rsid w:val="00C24B10"/>
    <w:rsid w:val="00C31F92"/>
    <w:rsid w:val="00C33857"/>
    <w:rsid w:val="00C34130"/>
    <w:rsid w:val="00C36745"/>
    <w:rsid w:val="00C3791C"/>
    <w:rsid w:val="00C37EC1"/>
    <w:rsid w:val="00C42936"/>
    <w:rsid w:val="00C429CB"/>
    <w:rsid w:val="00C441D1"/>
    <w:rsid w:val="00C4422E"/>
    <w:rsid w:val="00C47CD0"/>
    <w:rsid w:val="00C500CD"/>
    <w:rsid w:val="00C52807"/>
    <w:rsid w:val="00C52A2C"/>
    <w:rsid w:val="00C52AAD"/>
    <w:rsid w:val="00C55714"/>
    <w:rsid w:val="00C55D12"/>
    <w:rsid w:val="00C57457"/>
    <w:rsid w:val="00C60135"/>
    <w:rsid w:val="00C64FFA"/>
    <w:rsid w:val="00C7119B"/>
    <w:rsid w:val="00C71604"/>
    <w:rsid w:val="00C72C32"/>
    <w:rsid w:val="00C737BB"/>
    <w:rsid w:val="00C7696B"/>
    <w:rsid w:val="00C76B46"/>
    <w:rsid w:val="00C77C8A"/>
    <w:rsid w:val="00C8198A"/>
    <w:rsid w:val="00C90039"/>
    <w:rsid w:val="00C90CD4"/>
    <w:rsid w:val="00C91228"/>
    <w:rsid w:val="00C9211C"/>
    <w:rsid w:val="00C95476"/>
    <w:rsid w:val="00C95A3A"/>
    <w:rsid w:val="00CA2957"/>
    <w:rsid w:val="00CA347E"/>
    <w:rsid w:val="00CA35DF"/>
    <w:rsid w:val="00CA41F9"/>
    <w:rsid w:val="00CA54B1"/>
    <w:rsid w:val="00CA7371"/>
    <w:rsid w:val="00CA78FB"/>
    <w:rsid w:val="00CB5981"/>
    <w:rsid w:val="00CC0C8D"/>
    <w:rsid w:val="00CC1E73"/>
    <w:rsid w:val="00CC2EF1"/>
    <w:rsid w:val="00CC42FE"/>
    <w:rsid w:val="00CC5ED4"/>
    <w:rsid w:val="00CC6D81"/>
    <w:rsid w:val="00CD0FF3"/>
    <w:rsid w:val="00CD546A"/>
    <w:rsid w:val="00CD5669"/>
    <w:rsid w:val="00CD581C"/>
    <w:rsid w:val="00CD6976"/>
    <w:rsid w:val="00CE0B23"/>
    <w:rsid w:val="00CE1312"/>
    <w:rsid w:val="00CE7D64"/>
    <w:rsid w:val="00CF2751"/>
    <w:rsid w:val="00CF6885"/>
    <w:rsid w:val="00CF7049"/>
    <w:rsid w:val="00D00EC5"/>
    <w:rsid w:val="00D011A0"/>
    <w:rsid w:val="00D0227C"/>
    <w:rsid w:val="00D05750"/>
    <w:rsid w:val="00D05BD5"/>
    <w:rsid w:val="00D07544"/>
    <w:rsid w:val="00D07C15"/>
    <w:rsid w:val="00D10936"/>
    <w:rsid w:val="00D10C16"/>
    <w:rsid w:val="00D11560"/>
    <w:rsid w:val="00D11777"/>
    <w:rsid w:val="00D1485B"/>
    <w:rsid w:val="00D15101"/>
    <w:rsid w:val="00D16398"/>
    <w:rsid w:val="00D17719"/>
    <w:rsid w:val="00D23580"/>
    <w:rsid w:val="00D26126"/>
    <w:rsid w:val="00D32B8B"/>
    <w:rsid w:val="00D33B9E"/>
    <w:rsid w:val="00D41AF1"/>
    <w:rsid w:val="00D4340B"/>
    <w:rsid w:val="00D45BD4"/>
    <w:rsid w:val="00D51745"/>
    <w:rsid w:val="00D52C04"/>
    <w:rsid w:val="00D54161"/>
    <w:rsid w:val="00D5517E"/>
    <w:rsid w:val="00D55274"/>
    <w:rsid w:val="00D5528E"/>
    <w:rsid w:val="00D57544"/>
    <w:rsid w:val="00D614B2"/>
    <w:rsid w:val="00D6189E"/>
    <w:rsid w:val="00D64FAB"/>
    <w:rsid w:val="00D6554B"/>
    <w:rsid w:val="00D662A2"/>
    <w:rsid w:val="00D67843"/>
    <w:rsid w:val="00D67E7C"/>
    <w:rsid w:val="00D712BE"/>
    <w:rsid w:val="00D75311"/>
    <w:rsid w:val="00D77EB2"/>
    <w:rsid w:val="00D811B7"/>
    <w:rsid w:val="00D838E8"/>
    <w:rsid w:val="00D868BD"/>
    <w:rsid w:val="00D872F5"/>
    <w:rsid w:val="00D879A7"/>
    <w:rsid w:val="00D90DBD"/>
    <w:rsid w:val="00D914B2"/>
    <w:rsid w:val="00D92086"/>
    <w:rsid w:val="00D94852"/>
    <w:rsid w:val="00D94B6F"/>
    <w:rsid w:val="00D97E4E"/>
    <w:rsid w:val="00DA3533"/>
    <w:rsid w:val="00DA54B2"/>
    <w:rsid w:val="00DB3044"/>
    <w:rsid w:val="00DB3730"/>
    <w:rsid w:val="00DB5DCE"/>
    <w:rsid w:val="00DC0480"/>
    <w:rsid w:val="00DC24E0"/>
    <w:rsid w:val="00DC3FB9"/>
    <w:rsid w:val="00DD21A6"/>
    <w:rsid w:val="00DD638E"/>
    <w:rsid w:val="00DE19C8"/>
    <w:rsid w:val="00DE40C4"/>
    <w:rsid w:val="00DE4BCF"/>
    <w:rsid w:val="00DF23F0"/>
    <w:rsid w:val="00DF452F"/>
    <w:rsid w:val="00E00511"/>
    <w:rsid w:val="00E01530"/>
    <w:rsid w:val="00E03DEE"/>
    <w:rsid w:val="00E03FD8"/>
    <w:rsid w:val="00E06F37"/>
    <w:rsid w:val="00E10C10"/>
    <w:rsid w:val="00E13313"/>
    <w:rsid w:val="00E15CF6"/>
    <w:rsid w:val="00E178D5"/>
    <w:rsid w:val="00E17919"/>
    <w:rsid w:val="00E2305C"/>
    <w:rsid w:val="00E23811"/>
    <w:rsid w:val="00E26DE5"/>
    <w:rsid w:val="00E312B1"/>
    <w:rsid w:val="00E315CF"/>
    <w:rsid w:val="00E31D86"/>
    <w:rsid w:val="00E33BBF"/>
    <w:rsid w:val="00E33C6B"/>
    <w:rsid w:val="00E3695B"/>
    <w:rsid w:val="00E46BBD"/>
    <w:rsid w:val="00E50FDD"/>
    <w:rsid w:val="00E51FB5"/>
    <w:rsid w:val="00E532E7"/>
    <w:rsid w:val="00E542D7"/>
    <w:rsid w:val="00E56250"/>
    <w:rsid w:val="00E56483"/>
    <w:rsid w:val="00E576D8"/>
    <w:rsid w:val="00E57B63"/>
    <w:rsid w:val="00E57D55"/>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420E"/>
    <w:rsid w:val="00E96297"/>
    <w:rsid w:val="00EA2CBB"/>
    <w:rsid w:val="00EA4762"/>
    <w:rsid w:val="00EA68F9"/>
    <w:rsid w:val="00EA6BA1"/>
    <w:rsid w:val="00EA7FA7"/>
    <w:rsid w:val="00EB02BC"/>
    <w:rsid w:val="00EB5A5B"/>
    <w:rsid w:val="00EB5F43"/>
    <w:rsid w:val="00EB6118"/>
    <w:rsid w:val="00EC1D09"/>
    <w:rsid w:val="00EC260B"/>
    <w:rsid w:val="00EC3C73"/>
    <w:rsid w:val="00EC5DC8"/>
    <w:rsid w:val="00ED19AE"/>
    <w:rsid w:val="00ED325E"/>
    <w:rsid w:val="00ED3605"/>
    <w:rsid w:val="00ED4FEE"/>
    <w:rsid w:val="00ED615A"/>
    <w:rsid w:val="00ED7300"/>
    <w:rsid w:val="00ED7D32"/>
    <w:rsid w:val="00EE0B48"/>
    <w:rsid w:val="00EE1247"/>
    <w:rsid w:val="00EE1DFF"/>
    <w:rsid w:val="00EE270E"/>
    <w:rsid w:val="00EE722F"/>
    <w:rsid w:val="00EE76BC"/>
    <w:rsid w:val="00EE793F"/>
    <w:rsid w:val="00EF0555"/>
    <w:rsid w:val="00EF23BA"/>
    <w:rsid w:val="00EF3167"/>
    <w:rsid w:val="00EF37A4"/>
    <w:rsid w:val="00EF3E1F"/>
    <w:rsid w:val="00EF4608"/>
    <w:rsid w:val="00EF66AB"/>
    <w:rsid w:val="00EF66C9"/>
    <w:rsid w:val="00F003DC"/>
    <w:rsid w:val="00F04FD0"/>
    <w:rsid w:val="00F06DA5"/>
    <w:rsid w:val="00F128A2"/>
    <w:rsid w:val="00F14901"/>
    <w:rsid w:val="00F1520A"/>
    <w:rsid w:val="00F17AA9"/>
    <w:rsid w:val="00F17BEE"/>
    <w:rsid w:val="00F2219A"/>
    <w:rsid w:val="00F22679"/>
    <w:rsid w:val="00F22AA0"/>
    <w:rsid w:val="00F254AB"/>
    <w:rsid w:val="00F277CE"/>
    <w:rsid w:val="00F41B47"/>
    <w:rsid w:val="00F431D1"/>
    <w:rsid w:val="00F4324E"/>
    <w:rsid w:val="00F44D08"/>
    <w:rsid w:val="00F45783"/>
    <w:rsid w:val="00F465FB"/>
    <w:rsid w:val="00F518A5"/>
    <w:rsid w:val="00F52223"/>
    <w:rsid w:val="00F52557"/>
    <w:rsid w:val="00F53F7C"/>
    <w:rsid w:val="00F55A0A"/>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4254"/>
    <w:rsid w:val="00F96DA1"/>
    <w:rsid w:val="00F96EEB"/>
    <w:rsid w:val="00FA00DD"/>
    <w:rsid w:val="00FA0C18"/>
    <w:rsid w:val="00FA3A08"/>
    <w:rsid w:val="00FA40F4"/>
    <w:rsid w:val="00FA4E15"/>
    <w:rsid w:val="00FA6180"/>
    <w:rsid w:val="00FA70F9"/>
    <w:rsid w:val="00FB4B23"/>
    <w:rsid w:val="00FC06E0"/>
    <w:rsid w:val="00FC325E"/>
    <w:rsid w:val="00FC40A7"/>
    <w:rsid w:val="00FC48FC"/>
    <w:rsid w:val="00FC56A2"/>
    <w:rsid w:val="00FC69A6"/>
    <w:rsid w:val="00FD2DEC"/>
    <w:rsid w:val="00FD3044"/>
    <w:rsid w:val="00FD38AC"/>
    <w:rsid w:val="00FD502B"/>
    <w:rsid w:val="00FD53DC"/>
    <w:rsid w:val="00FD6E5B"/>
    <w:rsid w:val="00FE2C5D"/>
    <w:rsid w:val="00FE3AF0"/>
    <w:rsid w:val="00FE5455"/>
    <w:rsid w:val="00FE60DD"/>
    <w:rsid w:val="00FE75DB"/>
    <w:rsid w:val="00FE784C"/>
    <w:rsid w:val="00FE7B15"/>
    <w:rsid w:val="00FF13CF"/>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25C2B9D3-2507-4115-9F05-2294CC55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DEE"/>
    <w:pPr>
      <w:autoSpaceDE w:val="0"/>
      <w:autoSpaceDN w:val="0"/>
      <w:adjustRightInd w:val="0"/>
      <w:spacing w:before="60"/>
    </w:pPr>
    <w:rPr>
      <w:rFonts w:cs="Arial Narrow"/>
      <w:bCs/>
      <w:spacing w:val="-3"/>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67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2E6674"/>
    <w:rPr>
      <w:color w:val="808080"/>
    </w:rPr>
  </w:style>
  <w:style w:type="character" w:customStyle="1" w:styleId="fontstyle01">
    <w:name w:val="fontstyle01"/>
    <w:basedOn w:val="DefaultParagraphFont"/>
    <w:rsid w:val="002E6674"/>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B7C4F-515D-4B83-AEEC-392FEBC5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2372</Words>
  <Characters>13522</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Jonas Kjær Rask</cp:lastModifiedBy>
  <cp:revision>34</cp:revision>
  <cp:lastPrinted>2019-11-24T11:47:00Z</cp:lastPrinted>
  <dcterms:created xsi:type="dcterms:W3CDTF">2019-11-23T10:22:00Z</dcterms:created>
  <dcterms:modified xsi:type="dcterms:W3CDTF">2019-11-24T11:48:00Z</dcterms:modified>
</cp:coreProperties>
</file>